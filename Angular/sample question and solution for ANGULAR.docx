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02D29" w:rsidR="008D38FF" w:rsidP="008D38FF" w:rsidRDefault="008D38FF" w14:paraId="7083FAD0" w14:noSpellErr="1" w14:textId="0EE8E1DC">
      <w:pPr>
        <w:pStyle w:val="ListParagraph"/>
        <w:jc w:val="both"/>
        <w:rPr>
          <w:sz w:val="24"/>
          <w:szCs w:val="24"/>
        </w:rPr>
      </w:pPr>
      <w:ins w:author="GANNABATHULA SAI KANTH PUSHKAR  20BCN7119" w:date="2022-05-27T16:42:44.151Z" w:id="1583042566">
        <w:r w:rsidRPr="5E5B5006" w:rsidR="5E5B5006">
          <w:rPr>
            <w:sz w:val="24"/>
            <w:szCs w:val="24"/>
          </w:rPr>
          <w:t xml:space="preserve"> </w:t>
        </w:r>
      </w:ins>
    </w:p>
    <w:p w:rsidRPr="008D38FF" w:rsidR="008D38FF" w:rsidP="008D38FF" w:rsidRDefault="008D38FF" w14:paraId="57680DB7" w14:textId="675A0ADE">
      <w:pPr>
        <w:pStyle w:val="ListParagraph"/>
        <w:numPr>
          <w:ilvl w:val="0"/>
          <w:numId w:val="1"/>
        </w:numPr>
        <w:rPr>
          <w:sz w:val="24"/>
          <w:szCs w:val="24"/>
        </w:rPr>
      </w:pPr>
      <w:r w:rsidRPr="008D38FF">
        <w:rPr>
          <w:sz w:val="24"/>
          <w:szCs w:val="24"/>
        </w:rPr>
        <w:t xml:space="preserve">Design </w:t>
      </w:r>
      <w:r w:rsidR="00CF17CE">
        <w:rPr>
          <w:sz w:val="24"/>
          <w:szCs w:val="24"/>
        </w:rPr>
        <w:t>the below</w:t>
      </w:r>
      <w:r w:rsidRPr="008D38FF">
        <w:rPr>
          <w:sz w:val="24"/>
          <w:szCs w:val="24"/>
        </w:rPr>
        <w:t xml:space="preserve"> webpage using angular</w:t>
      </w:r>
      <w:r>
        <w:rPr>
          <w:sz w:val="24"/>
          <w:szCs w:val="24"/>
        </w:rPr>
        <w:t xml:space="preserve"> as “myapp”</w:t>
      </w:r>
      <w:r w:rsidR="00CF17CE">
        <w:rPr>
          <w:sz w:val="24"/>
          <w:szCs w:val="24"/>
        </w:rPr>
        <w:t>.</w:t>
      </w:r>
      <w:r w:rsidRPr="008D38FF">
        <w:rPr>
          <w:sz w:val="24"/>
          <w:szCs w:val="24"/>
        </w:rPr>
        <w:t xml:space="preserve"> </w:t>
      </w:r>
      <w:r w:rsidR="00CF17CE">
        <w:rPr>
          <w:sz w:val="24"/>
          <w:szCs w:val="24"/>
        </w:rPr>
        <w:t>C</w:t>
      </w:r>
      <w:r w:rsidRPr="008D38FF">
        <w:rPr>
          <w:sz w:val="24"/>
          <w:szCs w:val="24"/>
        </w:rPr>
        <w:t xml:space="preserve">reate a module named </w:t>
      </w:r>
      <w:r w:rsidR="003C6B65">
        <w:rPr>
          <w:sz w:val="24"/>
          <w:szCs w:val="24"/>
        </w:rPr>
        <w:t>mod</w:t>
      </w:r>
      <w:r w:rsidRPr="008D38FF">
        <w:rPr>
          <w:sz w:val="24"/>
          <w:szCs w:val="24"/>
        </w:rPr>
        <w:t xml:space="preserve">. </w:t>
      </w:r>
      <w:r w:rsidRPr="008D38FF" w:rsidR="00CF17CE">
        <w:rPr>
          <w:sz w:val="24"/>
          <w:szCs w:val="24"/>
        </w:rPr>
        <w:t xml:space="preserve">Create </w:t>
      </w:r>
      <w:r w:rsidR="003C6B65">
        <w:rPr>
          <w:sz w:val="24"/>
          <w:szCs w:val="24"/>
        </w:rPr>
        <w:t>a</w:t>
      </w:r>
      <w:r w:rsidRPr="008D38FF">
        <w:rPr>
          <w:sz w:val="24"/>
          <w:szCs w:val="24"/>
        </w:rPr>
        <w:t xml:space="preserve"> controller named </w:t>
      </w:r>
      <w:r w:rsidRPr="004D5799" w:rsidR="00CF17CE">
        <w:rPr>
          <w:rStyle w:val="QuoteChar"/>
        </w:rPr>
        <w:t>calc</w:t>
      </w:r>
      <w:r w:rsidRPr="008D38FF">
        <w:rPr>
          <w:sz w:val="24"/>
          <w:szCs w:val="24"/>
        </w:rPr>
        <w:t xml:space="preserve">. The controller </w:t>
      </w:r>
      <w:r w:rsidR="00CF17CE">
        <w:rPr>
          <w:sz w:val="24"/>
          <w:szCs w:val="24"/>
        </w:rPr>
        <w:t>is</w:t>
      </w:r>
      <w:r w:rsidRPr="008D38FF">
        <w:rPr>
          <w:sz w:val="24"/>
          <w:szCs w:val="24"/>
        </w:rPr>
        <w:t xml:space="preserve"> registered to the module. </w:t>
      </w:r>
      <w:r w:rsidR="00CF17CE">
        <w:rPr>
          <w:sz w:val="24"/>
          <w:szCs w:val="24"/>
        </w:rPr>
        <w:t>calc</w:t>
      </w:r>
      <w:r w:rsidRPr="008D38FF">
        <w:rPr>
          <w:sz w:val="24"/>
          <w:szCs w:val="24"/>
        </w:rPr>
        <w:t xml:space="preserve"> has </w:t>
      </w:r>
      <w:r w:rsidR="003C6B65">
        <w:rPr>
          <w:sz w:val="24"/>
          <w:szCs w:val="24"/>
        </w:rPr>
        <w:t>a function named Count</w:t>
      </w:r>
      <w:r w:rsidRPr="008D38FF">
        <w:rPr>
          <w:sz w:val="24"/>
          <w:szCs w:val="24"/>
        </w:rPr>
        <w:t xml:space="preserve">. </w:t>
      </w:r>
      <w:r w:rsidR="003C6B65">
        <w:rPr>
          <w:sz w:val="24"/>
          <w:szCs w:val="24"/>
        </w:rPr>
        <w:t>When OK button is clicked m</w:t>
      </w:r>
      <w:r w:rsidRPr="008D38FF">
        <w:rPr>
          <w:sz w:val="24"/>
          <w:szCs w:val="24"/>
        </w:rPr>
        <w:t xml:space="preserve">ake a call to the </w:t>
      </w:r>
      <w:r w:rsidR="003C6B65">
        <w:rPr>
          <w:sz w:val="24"/>
          <w:szCs w:val="24"/>
        </w:rPr>
        <w:t>function</w:t>
      </w:r>
      <w:r w:rsidRPr="008D38FF">
        <w:rPr>
          <w:sz w:val="24"/>
          <w:szCs w:val="24"/>
        </w:rPr>
        <w:t xml:space="preserve"> </w:t>
      </w:r>
      <w:r w:rsidR="003C6B65">
        <w:rPr>
          <w:sz w:val="24"/>
          <w:szCs w:val="24"/>
        </w:rPr>
        <w:t>and display how many times the button is clicked.</w:t>
      </w:r>
    </w:p>
    <w:p w:rsidR="008D38FF" w:rsidP="008D38FF" w:rsidRDefault="008D38FF" w14:paraId="531F0C53" w14:textId="77777777">
      <w:pPr>
        <w:pStyle w:val="ListParagraph"/>
        <w:jc w:val="both"/>
        <w:rPr>
          <w:sz w:val="24"/>
          <w:szCs w:val="24"/>
        </w:rPr>
      </w:pPr>
    </w:p>
    <w:p w:rsidRPr="008D38FF" w:rsidR="008D38FF" w:rsidP="008D38FF" w:rsidRDefault="003C6B65" w14:paraId="6928B9B2" w14:textId="1885BFDA">
      <w:pPr>
        <w:pStyle w:val="ListParagraph"/>
        <w:rPr>
          <w:sz w:val="24"/>
          <w:szCs w:val="24"/>
        </w:rPr>
      </w:pPr>
      <w:r>
        <w:rPr>
          <w:noProof/>
          <w:lang w:val="en-US"/>
        </w:rPr>
        <w:drawing>
          <wp:inline distT="0" distB="0" distL="0" distR="0" wp14:anchorId="5E1DDFF1" wp14:editId="5B7DA496">
            <wp:extent cx="1640840"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4772" cy="735819"/>
                    </a:xfrm>
                    <a:prstGeom prst="rect">
                      <a:avLst/>
                    </a:prstGeom>
                  </pic:spPr>
                </pic:pic>
              </a:graphicData>
            </a:graphic>
          </wp:inline>
        </w:drawing>
      </w:r>
    </w:p>
    <w:p w:rsidRPr="00B02D29" w:rsidR="00110E79" w:rsidP="00110E79" w:rsidRDefault="00110E79" w14:paraId="5A1C4C4D" w14:textId="1A07E4B9">
      <w:pPr>
        <w:pStyle w:val="ListParagraph"/>
        <w:jc w:val="center"/>
        <w:rPr>
          <w:sz w:val="24"/>
          <w:szCs w:val="24"/>
        </w:rPr>
      </w:pPr>
    </w:p>
    <w:p w:rsidRPr="004A6DF9" w:rsidR="004A6DF9" w:rsidP="004A6DF9" w:rsidRDefault="004A6DF9" w14:paraId="63ED8AA7"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DOCTYPE</w:t>
      </w: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html</w:t>
      </w:r>
      <w:r w:rsidRPr="004A6DF9">
        <w:rPr>
          <w:rFonts w:ascii="Menlo" w:hAnsi="Menlo" w:eastAsia="Times New Roman" w:cs="Menlo"/>
          <w:color w:val="808080"/>
          <w:sz w:val="27"/>
          <w:szCs w:val="27"/>
          <w:lang w:eastAsia="en-GB"/>
        </w:rPr>
        <w:t>&gt;</w:t>
      </w:r>
    </w:p>
    <w:p w:rsidRPr="004A6DF9" w:rsidR="004A6DF9" w:rsidP="004A6DF9" w:rsidRDefault="004A6DF9" w14:paraId="2AED037C"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html</w:t>
      </w:r>
      <w:r w:rsidRPr="004A6DF9">
        <w:rPr>
          <w:rFonts w:ascii="Menlo" w:hAnsi="Menlo" w:eastAsia="Times New Roman" w:cs="Menlo"/>
          <w:color w:val="808080"/>
          <w:sz w:val="27"/>
          <w:szCs w:val="27"/>
          <w:lang w:eastAsia="en-GB"/>
        </w:rPr>
        <w:t>&gt;</w:t>
      </w:r>
    </w:p>
    <w:p w:rsidRPr="004A6DF9" w:rsidR="004A6DF9" w:rsidP="004A6DF9" w:rsidRDefault="004A6DF9" w14:paraId="61AB6537"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script</w:t>
      </w: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src</w:t>
      </w:r>
      <w:r w:rsidRPr="004A6DF9">
        <w:rPr>
          <w:rFonts w:ascii="Menlo" w:hAnsi="Menlo" w:eastAsia="Times New Roman" w:cs="Menlo"/>
          <w:color w:val="D4D4D4"/>
          <w:sz w:val="27"/>
          <w:szCs w:val="27"/>
          <w:lang w:eastAsia="en-GB"/>
        </w:rPr>
        <w:t>=</w:t>
      </w:r>
      <w:r w:rsidRPr="004A6DF9">
        <w:rPr>
          <w:rFonts w:ascii="Menlo" w:hAnsi="Menlo" w:eastAsia="Times New Roman" w:cs="Menlo"/>
          <w:color w:val="CE9178"/>
          <w:sz w:val="27"/>
          <w:szCs w:val="27"/>
          <w:lang w:eastAsia="en-GB"/>
        </w:rPr>
        <w:t>"https://ajax.googleapis.com/ajax/libs/angularjs/1.6.9/angular.min.js"</w:t>
      </w:r>
      <w:r w:rsidRPr="004A6DF9">
        <w:rPr>
          <w:rFonts w:ascii="Menlo" w:hAnsi="Menlo" w:eastAsia="Times New Roman" w:cs="Menlo"/>
          <w:color w:val="808080"/>
          <w:sz w:val="27"/>
          <w:szCs w:val="27"/>
          <w:lang w:eastAsia="en-GB"/>
        </w:rPr>
        <w:t>&gt;&lt;/</w:t>
      </w:r>
      <w:r w:rsidRPr="004A6DF9">
        <w:rPr>
          <w:rFonts w:ascii="Menlo" w:hAnsi="Menlo" w:eastAsia="Times New Roman" w:cs="Menlo"/>
          <w:color w:val="569CD6"/>
          <w:sz w:val="27"/>
          <w:szCs w:val="27"/>
          <w:lang w:eastAsia="en-GB"/>
        </w:rPr>
        <w:t>script</w:t>
      </w:r>
      <w:r w:rsidRPr="004A6DF9">
        <w:rPr>
          <w:rFonts w:ascii="Menlo" w:hAnsi="Menlo" w:eastAsia="Times New Roman" w:cs="Menlo"/>
          <w:color w:val="808080"/>
          <w:sz w:val="27"/>
          <w:szCs w:val="27"/>
          <w:lang w:eastAsia="en-GB"/>
        </w:rPr>
        <w:t>&gt;</w:t>
      </w:r>
    </w:p>
    <w:p w:rsidRPr="004A6DF9" w:rsidR="004A6DF9" w:rsidP="004A6DF9" w:rsidRDefault="004A6DF9" w14:paraId="0756DF87" w14:textId="77777777">
      <w:pPr>
        <w:shd w:val="clear" w:color="auto" w:fill="1E1E1E"/>
        <w:spacing w:after="270" w:line="405" w:lineRule="atLeast"/>
        <w:rPr>
          <w:rFonts w:ascii="Menlo" w:hAnsi="Menlo" w:eastAsia="Times New Roman" w:cs="Menlo"/>
          <w:color w:val="D4D4D4"/>
          <w:sz w:val="27"/>
          <w:szCs w:val="27"/>
          <w:lang w:eastAsia="en-GB"/>
        </w:rPr>
      </w:pPr>
    </w:p>
    <w:p w:rsidRPr="004A6DF9" w:rsidR="004A6DF9" w:rsidP="004A6DF9" w:rsidRDefault="004A6DF9" w14:paraId="2AC9EAC7"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body</w:t>
      </w: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ng-app</w:t>
      </w:r>
      <w:r w:rsidRPr="004A6DF9">
        <w:rPr>
          <w:rFonts w:ascii="Menlo" w:hAnsi="Menlo" w:eastAsia="Times New Roman" w:cs="Menlo"/>
          <w:color w:val="D4D4D4"/>
          <w:sz w:val="27"/>
          <w:szCs w:val="27"/>
          <w:lang w:eastAsia="en-GB"/>
        </w:rPr>
        <w:t>=</w:t>
      </w:r>
      <w:r w:rsidRPr="004A6DF9">
        <w:rPr>
          <w:rFonts w:ascii="Menlo" w:hAnsi="Menlo" w:eastAsia="Times New Roman" w:cs="Menlo"/>
          <w:color w:val="CE9178"/>
          <w:sz w:val="27"/>
          <w:szCs w:val="27"/>
          <w:lang w:eastAsia="en-GB"/>
        </w:rPr>
        <w:t>"</w:t>
      </w:r>
      <w:proofErr w:type="spellStart"/>
      <w:r w:rsidRPr="004A6DF9">
        <w:rPr>
          <w:rFonts w:ascii="Menlo" w:hAnsi="Menlo" w:eastAsia="Times New Roman" w:cs="Menlo"/>
          <w:color w:val="CE9178"/>
          <w:sz w:val="27"/>
          <w:szCs w:val="27"/>
          <w:lang w:eastAsia="en-GB"/>
        </w:rPr>
        <w:t>myApp</w:t>
      </w:r>
      <w:proofErr w:type="spellEnd"/>
      <w:r w:rsidRPr="004A6DF9">
        <w:rPr>
          <w:rFonts w:ascii="Menlo" w:hAnsi="Menlo" w:eastAsia="Times New Roman" w:cs="Menlo"/>
          <w:color w:val="CE9178"/>
          <w:sz w:val="27"/>
          <w:szCs w:val="27"/>
          <w:lang w:eastAsia="en-GB"/>
        </w:rPr>
        <w:t>"</w:t>
      </w:r>
      <w:r w:rsidRPr="004A6DF9">
        <w:rPr>
          <w:rFonts w:ascii="Menlo" w:hAnsi="Menlo" w:eastAsia="Times New Roman" w:cs="Menlo"/>
          <w:color w:val="808080"/>
          <w:sz w:val="27"/>
          <w:szCs w:val="27"/>
          <w:lang w:eastAsia="en-GB"/>
        </w:rPr>
        <w:t>&gt;</w:t>
      </w:r>
    </w:p>
    <w:p w:rsidRPr="004A6DF9" w:rsidR="004A6DF9" w:rsidP="004A6DF9" w:rsidRDefault="004A6DF9" w14:paraId="1F4098A1" w14:textId="77777777">
      <w:pPr>
        <w:shd w:val="clear" w:color="auto" w:fill="1E1E1E"/>
        <w:spacing w:after="0" w:line="405" w:lineRule="atLeast"/>
        <w:rPr>
          <w:rFonts w:ascii="Menlo" w:hAnsi="Menlo" w:eastAsia="Times New Roman" w:cs="Menlo"/>
          <w:color w:val="D4D4D4"/>
          <w:sz w:val="27"/>
          <w:szCs w:val="27"/>
          <w:lang w:eastAsia="en-GB"/>
        </w:rPr>
      </w:pPr>
    </w:p>
    <w:p w:rsidRPr="004A6DF9" w:rsidR="004A6DF9" w:rsidP="004A6DF9" w:rsidRDefault="004A6DF9" w14:paraId="0C2C2525"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div</w:t>
      </w: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ng-controller</w:t>
      </w:r>
      <w:r w:rsidRPr="004A6DF9">
        <w:rPr>
          <w:rFonts w:ascii="Menlo" w:hAnsi="Menlo" w:eastAsia="Times New Roman" w:cs="Menlo"/>
          <w:color w:val="D4D4D4"/>
          <w:sz w:val="27"/>
          <w:szCs w:val="27"/>
          <w:lang w:eastAsia="en-GB"/>
        </w:rPr>
        <w:t>=</w:t>
      </w:r>
      <w:r w:rsidRPr="004A6DF9">
        <w:rPr>
          <w:rFonts w:ascii="Menlo" w:hAnsi="Menlo" w:eastAsia="Times New Roman" w:cs="Menlo"/>
          <w:color w:val="CE9178"/>
          <w:sz w:val="27"/>
          <w:szCs w:val="27"/>
          <w:lang w:eastAsia="en-GB"/>
        </w:rPr>
        <w:t>"calc"</w:t>
      </w:r>
      <w:r w:rsidRPr="004A6DF9">
        <w:rPr>
          <w:rFonts w:ascii="Menlo" w:hAnsi="Menlo" w:eastAsia="Times New Roman" w:cs="Menlo"/>
          <w:color w:val="808080"/>
          <w:sz w:val="27"/>
          <w:szCs w:val="27"/>
          <w:lang w:eastAsia="en-GB"/>
        </w:rPr>
        <w:t>&gt;</w:t>
      </w:r>
    </w:p>
    <w:p w:rsidRPr="004A6DF9" w:rsidR="004A6DF9" w:rsidP="004A6DF9" w:rsidRDefault="004A6DF9" w14:paraId="1499A8F4"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p</w:t>
      </w:r>
      <w:r w:rsidRPr="004A6DF9">
        <w:rPr>
          <w:rFonts w:ascii="Menlo" w:hAnsi="Menlo" w:eastAsia="Times New Roman" w:cs="Menlo"/>
          <w:color w:val="808080"/>
          <w:sz w:val="27"/>
          <w:szCs w:val="27"/>
          <w:lang w:eastAsia="en-GB"/>
        </w:rPr>
        <w:t>&gt;</w:t>
      </w:r>
      <w:r w:rsidRPr="004A6DF9">
        <w:rPr>
          <w:rFonts w:ascii="Menlo" w:hAnsi="Menlo" w:eastAsia="Times New Roman" w:cs="Menlo"/>
          <w:color w:val="D4D4D4"/>
          <w:sz w:val="27"/>
          <w:szCs w:val="27"/>
          <w:lang w:eastAsia="en-GB"/>
        </w:rPr>
        <w:t>Click the button to run a function:</w:t>
      </w: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p</w:t>
      </w:r>
      <w:r w:rsidRPr="004A6DF9">
        <w:rPr>
          <w:rFonts w:ascii="Menlo" w:hAnsi="Menlo" w:eastAsia="Times New Roman" w:cs="Menlo"/>
          <w:color w:val="808080"/>
          <w:sz w:val="27"/>
          <w:szCs w:val="27"/>
          <w:lang w:eastAsia="en-GB"/>
        </w:rPr>
        <w:t>&gt;</w:t>
      </w:r>
    </w:p>
    <w:p w:rsidRPr="004A6DF9" w:rsidR="004A6DF9" w:rsidP="004A6DF9" w:rsidRDefault="004A6DF9" w14:paraId="65F34811"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button</w:t>
      </w: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ng-click</w:t>
      </w:r>
      <w:r w:rsidRPr="004A6DF9">
        <w:rPr>
          <w:rFonts w:ascii="Menlo" w:hAnsi="Menlo" w:eastAsia="Times New Roman" w:cs="Menlo"/>
          <w:color w:val="D4D4D4"/>
          <w:sz w:val="27"/>
          <w:szCs w:val="27"/>
          <w:lang w:eastAsia="en-GB"/>
        </w:rPr>
        <w:t>=</w:t>
      </w:r>
      <w:r w:rsidRPr="004A6DF9">
        <w:rPr>
          <w:rFonts w:ascii="Menlo" w:hAnsi="Menlo" w:eastAsia="Times New Roman" w:cs="Menlo"/>
          <w:color w:val="CE9178"/>
          <w:sz w:val="27"/>
          <w:szCs w:val="27"/>
          <w:lang w:eastAsia="en-GB"/>
        </w:rPr>
        <w:t>"Count()"</w:t>
      </w:r>
      <w:r w:rsidRPr="004A6DF9">
        <w:rPr>
          <w:rFonts w:ascii="Menlo" w:hAnsi="Menlo" w:eastAsia="Times New Roman" w:cs="Menlo"/>
          <w:color w:val="808080"/>
          <w:sz w:val="27"/>
          <w:szCs w:val="27"/>
          <w:lang w:eastAsia="en-GB"/>
        </w:rPr>
        <w:t>&gt;</w:t>
      </w:r>
      <w:r w:rsidRPr="004A6DF9">
        <w:rPr>
          <w:rFonts w:ascii="Menlo" w:hAnsi="Menlo" w:eastAsia="Times New Roman" w:cs="Menlo"/>
          <w:color w:val="D4D4D4"/>
          <w:sz w:val="27"/>
          <w:szCs w:val="27"/>
          <w:lang w:eastAsia="en-GB"/>
        </w:rPr>
        <w:t>OK</w:t>
      </w: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button</w:t>
      </w:r>
      <w:r w:rsidRPr="004A6DF9">
        <w:rPr>
          <w:rFonts w:ascii="Menlo" w:hAnsi="Menlo" w:eastAsia="Times New Roman" w:cs="Menlo"/>
          <w:color w:val="808080"/>
          <w:sz w:val="27"/>
          <w:szCs w:val="27"/>
          <w:lang w:eastAsia="en-GB"/>
        </w:rPr>
        <w:t>&gt;</w:t>
      </w:r>
    </w:p>
    <w:p w:rsidRPr="004A6DF9" w:rsidR="004A6DF9" w:rsidP="004A6DF9" w:rsidRDefault="004A6DF9" w14:paraId="4120B38E"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p</w:t>
      </w:r>
      <w:r w:rsidRPr="004A6DF9">
        <w:rPr>
          <w:rFonts w:ascii="Menlo" w:hAnsi="Menlo" w:eastAsia="Times New Roman" w:cs="Menlo"/>
          <w:color w:val="808080"/>
          <w:sz w:val="27"/>
          <w:szCs w:val="27"/>
          <w:lang w:eastAsia="en-GB"/>
        </w:rPr>
        <w:t>&gt;</w:t>
      </w:r>
      <w:r w:rsidRPr="004A6DF9">
        <w:rPr>
          <w:rFonts w:ascii="Menlo" w:hAnsi="Menlo" w:eastAsia="Times New Roman" w:cs="Menlo"/>
          <w:color w:val="D4D4D4"/>
          <w:sz w:val="27"/>
          <w:szCs w:val="27"/>
          <w:lang w:eastAsia="en-GB"/>
        </w:rPr>
        <w:t>The button has been clicked {{</w:t>
      </w:r>
      <w:proofErr w:type="spellStart"/>
      <w:r w:rsidRPr="004A6DF9">
        <w:rPr>
          <w:rFonts w:ascii="Menlo" w:hAnsi="Menlo" w:eastAsia="Times New Roman" w:cs="Menlo"/>
          <w:color w:val="D4D4D4"/>
          <w:sz w:val="27"/>
          <w:szCs w:val="27"/>
          <w:lang w:eastAsia="en-GB"/>
        </w:rPr>
        <w:t>cnt</w:t>
      </w:r>
      <w:proofErr w:type="spellEnd"/>
      <w:r w:rsidRPr="004A6DF9">
        <w:rPr>
          <w:rFonts w:ascii="Menlo" w:hAnsi="Menlo" w:eastAsia="Times New Roman" w:cs="Menlo"/>
          <w:color w:val="D4D4D4"/>
          <w:sz w:val="27"/>
          <w:szCs w:val="27"/>
          <w:lang w:eastAsia="en-GB"/>
        </w:rPr>
        <w:t>}} times.</w:t>
      </w: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p</w:t>
      </w:r>
      <w:r w:rsidRPr="004A6DF9">
        <w:rPr>
          <w:rFonts w:ascii="Menlo" w:hAnsi="Menlo" w:eastAsia="Times New Roman" w:cs="Menlo"/>
          <w:color w:val="808080"/>
          <w:sz w:val="27"/>
          <w:szCs w:val="27"/>
          <w:lang w:eastAsia="en-GB"/>
        </w:rPr>
        <w:t>&gt;</w:t>
      </w:r>
    </w:p>
    <w:p w:rsidRPr="004A6DF9" w:rsidR="004A6DF9" w:rsidP="004A6DF9" w:rsidRDefault="004A6DF9" w14:paraId="1E952056"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div</w:t>
      </w:r>
      <w:r w:rsidRPr="004A6DF9">
        <w:rPr>
          <w:rFonts w:ascii="Menlo" w:hAnsi="Menlo" w:eastAsia="Times New Roman" w:cs="Menlo"/>
          <w:color w:val="808080"/>
          <w:sz w:val="27"/>
          <w:szCs w:val="27"/>
          <w:lang w:eastAsia="en-GB"/>
        </w:rPr>
        <w:t>&gt;</w:t>
      </w:r>
    </w:p>
    <w:p w:rsidRPr="004A6DF9" w:rsidR="004A6DF9" w:rsidP="004A6DF9" w:rsidRDefault="004A6DF9" w14:paraId="5A063D3C" w14:textId="77777777">
      <w:pPr>
        <w:shd w:val="clear" w:color="auto" w:fill="1E1E1E"/>
        <w:spacing w:after="0" w:line="405" w:lineRule="atLeast"/>
        <w:rPr>
          <w:rFonts w:ascii="Menlo" w:hAnsi="Menlo" w:eastAsia="Times New Roman" w:cs="Menlo"/>
          <w:color w:val="D4D4D4"/>
          <w:sz w:val="27"/>
          <w:szCs w:val="27"/>
          <w:lang w:eastAsia="en-GB"/>
        </w:rPr>
      </w:pPr>
    </w:p>
    <w:p w:rsidRPr="004A6DF9" w:rsidR="004A6DF9" w:rsidP="004A6DF9" w:rsidRDefault="004A6DF9" w14:paraId="3C681744"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script</w:t>
      </w:r>
      <w:r w:rsidRPr="004A6DF9">
        <w:rPr>
          <w:rFonts w:ascii="Menlo" w:hAnsi="Menlo" w:eastAsia="Times New Roman" w:cs="Menlo"/>
          <w:color w:val="808080"/>
          <w:sz w:val="27"/>
          <w:szCs w:val="27"/>
          <w:lang w:eastAsia="en-GB"/>
        </w:rPr>
        <w:t>&gt;</w:t>
      </w:r>
    </w:p>
    <w:p w:rsidRPr="004A6DF9" w:rsidR="004A6DF9" w:rsidP="004A6DF9" w:rsidRDefault="004A6DF9" w14:paraId="005157D6"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569CD6"/>
          <w:sz w:val="27"/>
          <w:szCs w:val="27"/>
          <w:lang w:eastAsia="en-GB"/>
        </w:rPr>
        <w:t>let</w:t>
      </w: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mod</w:t>
      </w:r>
      <w:r w:rsidRPr="004A6DF9">
        <w:rPr>
          <w:rFonts w:ascii="Menlo" w:hAnsi="Menlo" w:eastAsia="Times New Roman" w:cs="Menlo"/>
          <w:color w:val="D4D4D4"/>
          <w:sz w:val="27"/>
          <w:szCs w:val="27"/>
          <w:lang w:eastAsia="en-GB"/>
        </w:rPr>
        <w:t xml:space="preserve"> = </w:t>
      </w:r>
      <w:proofErr w:type="spellStart"/>
      <w:r w:rsidRPr="004A6DF9">
        <w:rPr>
          <w:rFonts w:ascii="Menlo" w:hAnsi="Menlo" w:eastAsia="Times New Roman" w:cs="Menlo"/>
          <w:color w:val="9CDCFE"/>
          <w:sz w:val="27"/>
          <w:szCs w:val="27"/>
          <w:lang w:eastAsia="en-GB"/>
        </w:rPr>
        <w:t>angular</w:t>
      </w:r>
      <w:r w:rsidRPr="004A6DF9">
        <w:rPr>
          <w:rFonts w:ascii="Menlo" w:hAnsi="Menlo" w:eastAsia="Times New Roman" w:cs="Menlo"/>
          <w:color w:val="D4D4D4"/>
          <w:sz w:val="27"/>
          <w:szCs w:val="27"/>
          <w:lang w:eastAsia="en-GB"/>
        </w:rPr>
        <w:t>.</w:t>
      </w:r>
      <w:r w:rsidRPr="004A6DF9">
        <w:rPr>
          <w:rFonts w:ascii="Menlo" w:hAnsi="Menlo" w:eastAsia="Times New Roman" w:cs="Menlo"/>
          <w:color w:val="DCDCAA"/>
          <w:sz w:val="27"/>
          <w:szCs w:val="27"/>
          <w:lang w:eastAsia="en-GB"/>
        </w:rPr>
        <w:t>module</w:t>
      </w:r>
      <w:proofErr w:type="spellEnd"/>
      <w:r w:rsidRPr="004A6DF9">
        <w:rPr>
          <w:rFonts w:ascii="Menlo" w:hAnsi="Menlo" w:eastAsia="Times New Roman" w:cs="Menlo"/>
          <w:color w:val="D4D4D4"/>
          <w:sz w:val="27"/>
          <w:szCs w:val="27"/>
          <w:lang w:eastAsia="en-GB"/>
        </w:rPr>
        <w:t>(</w:t>
      </w:r>
      <w:r w:rsidRPr="004A6DF9">
        <w:rPr>
          <w:rFonts w:ascii="Menlo" w:hAnsi="Menlo" w:eastAsia="Times New Roman" w:cs="Menlo"/>
          <w:color w:val="CE9178"/>
          <w:sz w:val="27"/>
          <w:szCs w:val="27"/>
          <w:lang w:eastAsia="en-GB"/>
        </w:rPr>
        <w:t>'</w:t>
      </w:r>
      <w:proofErr w:type="spellStart"/>
      <w:r w:rsidRPr="004A6DF9">
        <w:rPr>
          <w:rFonts w:ascii="Menlo" w:hAnsi="Menlo" w:eastAsia="Times New Roman" w:cs="Menlo"/>
          <w:color w:val="CE9178"/>
          <w:sz w:val="27"/>
          <w:szCs w:val="27"/>
          <w:lang w:eastAsia="en-GB"/>
        </w:rPr>
        <w:t>myApp</w:t>
      </w:r>
      <w:proofErr w:type="spellEnd"/>
      <w:r w:rsidRPr="004A6DF9">
        <w:rPr>
          <w:rFonts w:ascii="Menlo" w:hAnsi="Menlo" w:eastAsia="Times New Roman" w:cs="Menlo"/>
          <w:color w:val="CE9178"/>
          <w:sz w:val="27"/>
          <w:szCs w:val="27"/>
          <w:lang w:eastAsia="en-GB"/>
        </w:rPr>
        <w:t>'</w:t>
      </w:r>
      <w:r w:rsidRPr="004A6DF9">
        <w:rPr>
          <w:rFonts w:ascii="Menlo" w:hAnsi="Menlo" w:eastAsia="Times New Roman" w:cs="Menlo"/>
          <w:color w:val="D4D4D4"/>
          <w:sz w:val="27"/>
          <w:szCs w:val="27"/>
          <w:lang w:eastAsia="en-GB"/>
        </w:rPr>
        <w:t>, []);</w:t>
      </w:r>
    </w:p>
    <w:p w:rsidRPr="004A6DF9" w:rsidR="004A6DF9" w:rsidP="004A6DF9" w:rsidRDefault="004A6DF9" w14:paraId="4BA34ED6" w14:textId="77777777">
      <w:pPr>
        <w:shd w:val="clear" w:color="auto" w:fill="1E1E1E"/>
        <w:spacing w:after="0" w:line="405" w:lineRule="atLeast"/>
        <w:rPr>
          <w:rFonts w:ascii="Menlo" w:hAnsi="Menlo" w:eastAsia="Times New Roman" w:cs="Menlo"/>
          <w:color w:val="D4D4D4"/>
          <w:sz w:val="27"/>
          <w:szCs w:val="27"/>
          <w:lang w:eastAsia="en-GB"/>
        </w:rPr>
      </w:pPr>
    </w:p>
    <w:p w:rsidRPr="004A6DF9" w:rsidR="004A6DF9" w:rsidP="004A6DF9" w:rsidRDefault="004A6DF9" w14:paraId="53143405"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proofErr w:type="spellStart"/>
      <w:r w:rsidRPr="004A6DF9">
        <w:rPr>
          <w:rFonts w:ascii="Menlo" w:hAnsi="Menlo" w:eastAsia="Times New Roman" w:cs="Menlo"/>
          <w:color w:val="9CDCFE"/>
          <w:sz w:val="27"/>
          <w:szCs w:val="27"/>
          <w:lang w:eastAsia="en-GB"/>
        </w:rPr>
        <w:t>mod</w:t>
      </w:r>
      <w:r w:rsidRPr="004A6DF9">
        <w:rPr>
          <w:rFonts w:ascii="Menlo" w:hAnsi="Menlo" w:eastAsia="Times New Roman" w:cs="Menlo"/>
          <w:color w:val="D4D4D4"/>
          <w:sz w:val="27"/>
          <w:szCs w:val="27"/>
          <w:lang w:eastAsia="en-GB"/>
        </w:rPr>
        <w:t>.</w:t>
      </w:r>
      <w:r w:rsidRPr="004A6DF9">
        <w:rPr>
          <w:rFonts w:ascii="Menlo" w:hAnsi="Menlo" w:eastAsia="Times New Roman" w:cs="Menlo"/>
          <w:color w:val="DCDCAA"/>
          <w:sz w:val="27"/>
          <w:szCs w:val="27"/>
          <w:lang w:eastAsia="en-GB"/>
        </w:rPr>
        <w:t>controller</w:t>
      </w:r>
      <w:proofErr w:type="spellEnd"/>
      <w:r w:rsidRPr="004A6DF9">
        <w:rPr>
          <w:rFonts w:ascii="Menlo" w:hAnsi="Menlo" w:eastAsia="Times New Roman" w:cs="Menlo"/>
          <w:color w:val="D4D4D4"/>
          <w:sz w:val="27"/>
          <w:szCs w:val="27"/>
          <w:lang w:eastAsia="en-GB"/>
        </w:rPr>
        <w:t>(</w:t>
      </w:r>
      <w:r w:rsidRPr="004A6DF9">
        <w:rPr>
          <w:rFonts w:ascii="Menlo" w:hAnsi="Menlo" w:eastAsia="Times New Roman" w:cs="Menlo"/>
          <w:color w:val="CE9178"/>
          <w:sz w:val="27"/>
          <w:szCs w:val="27"/>
          <w:lang w:eastAsia="en-GB"/>
        </w:rPr>
        <w:t>'calc'</w:t>
      </w: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569CD6"/>
          <w:sz w:val="27"/>
          <w:szCs w:val="27"/>
          <w:lang w:eastAsia="en-GB"/>
        </w:rPr>
        <w:t>function</w:t>
      </w:r>
      <w:r w:rsidRPr="004A6DF9">
        <w:rPr>
          <w:rFonts w:ascii="Menlo" w:hAnsi="Menlo" w:eastAsia="Times New Roman" w:cs="Menlo"/>
          <w:color w:val="D4D4D4"/>
          <w:sz w:val="27"/>
          <w:szCs w:val="27"/>
          <w:lang w:eastAsia="en-GB"/>
        </w:rPr>
        <w:t>(</w:t>
      </w:r>
      <w:r w:rsidRPr="004A6DF9">
        <w:rPr>
          <w:rFonts w:ascii="Menlo" w:hAnsi="Menlo" w:eastAsia="Times New Roman" w:cs="Menlo"/>
          <w:color w:val="9CDCFE"/>
          <w:sz w:val="27"/>
          <w:szCs w:val="27"/>
          <w:lang w:eastAsia="en-GB"/>
        </w:rPr>
        <w:t>$scope</w:t>
      </w:r>
      <w:r w:rsidRPr="004A6DF9">
        <w:rPr>
          <w:rFonts w:ascii="Menlo" w:hAnsi="Menlo" w:eastAsia="Times New Roman" w:cs="Menlo"/>
          <w:color w:val="D4D4D4"/>
          <w:sz w:val="27"/>
          <w:szCs w:val="27"/>
          <w:lang w:eastAsia="en-GB"/>
        </w:rPr>
        <w:t>) {</w:t>
      </w:r>
    </w:p>
    <w:p w:rsidRPr="004A6DF9" w:rsidR="004A6DF9" w:rsidP="004A6DF9" w:rsidRDefault="004A6DF9" w14:paraId="491C8898"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w:t>
      </w:r>
      <w:proofErr w:type="spellStart"/>
      <w:r w:rsidRPr="004A6DF9">
        <w:rPr>
          <w:rFonts w:ascii="Menlo" w:hAnsi="Menlo" w:eastAsia="Times New Roman" w:cs="Menlo"/>
          <w:color w:val="9CDCFE"/>
          <w:sz w:val="27"/>
          <w:szCs w:val="27"/>
          <w:lang w:eastAsia="en-GB"/>
        </w:rPr>
        <w:t>scope</w:t>
      </w:r>
      <w:r w:rsidRPr="004A6DF9">
        <w:rPr>
          <w:rFonts w:ascii="Menlo" w:hAnsi="Menlo" w:eastAsia="Times New Roman" w:cs="Menlo"/>
          <w:color w:val="D4D4D4"/>
          <w:sz w:val="27"/>
          <w:szCs w:val="27"/>
          <w:lang w:eastAsia="en-GB"/>
        </w:rPr>
        <w:t>.</w:t>
      </w:r>
      <w:r w:rsidRPr="004A6DF9">
        <w:rPr>
          <w:rFonts w:ascii="Menlo" w:hAnsi="Menlo" w:eastAsia="Times New Roman" w:cs="Menlo"/>
          <w:color w:val="9CDCFE"/>
          <w:sz w:val="27"/>
          <w:szCs w:val="27"/>
          <w:lang w:eastAsia="en-GB"/>
        </w:rPr>
        <w:t>cnt</w:t>
      </w:r>
      <w:proofErr w:type="spellEnd"/>
      <w:r w:rsidRPr="004A6DF9">
        <w:rPr>
          <w:rFonts w:ascii="Menlo" w:hAnsi="Menlo" w:eastAsia="Times New Roman" w:cs="Menlo"/>
          <w:color w:val="D4D4D4"/>
          <w:sz w:val="27"/>
          <w:szCs w:val="27"/>
          <w:lang w:eastAsia="en-GB"/>
        </w:rPr>
        <w:t xml:space="preserve"> = </w:t>
      </w:r>
      <w:r w:rsidRPr="004A6DF9">
        <w:rPr>
          <w:rFonts w:ascii="Menlo" w:hAnsi="Menlo" w:eastAsia="Times New Roman" w:cs="Menlo"/>
          <w:color w:val="B5CEA8"/>
          <w:sz w:val="27"/>
          <w:szCs w:val="27"/>
          <w:lang w:eastAsia="en-GB"/>
        </w:rPr>
        <w:t>0</w:t>
      </w:r>
      <w:r w:rsidRPr="004A6DF9">
        <w:rPr>
          <w:rFonts w:ascii="Menlo" w:hAnsi="Menlo" w:eastAsia="Times New Roman" w:cs="Menlo"/>
          <w:color w:val="D4D4D4"/>
          <w:sz w:val="27"/>
          <w:szCs w:val="27"/>
          <w:lang w:eastAsia="en-GB"/>
        </w:rPr>
        <w:t>;</w:t>
      </w:r>
    </w:p>
    <w:p w:rsidRPr="004A6DF9" w:rsidR="004A6DF9" w:rsidP="004A6DF9" w:rsidRDefault="004A6DF9" w14:paraId="66B114D2"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w:t>
      </w:r>
      <w:proofErr w:type="spellStart"/>
      <w:r w:rsidRPr="004A6DF9">
        <w:rPr>
          <w:rFonts w:ascii="Menlo" w:hAnsi="Menlo" w:eastAsia="Times New Roman" w:cs="Menlo"/>
          <w:color w:val="9CDCFE"/>
          <w:sz w:val="27"/>
          <w:szCs w:val="27"/>
          <w:lang w:eastAsia="en-GB"/>
        </w:rPr>
        <w:t>scope</w:t>
      </w:r>
      <w:r w:rsidRPr="004A6DF9">
        <w:rPr>
          <w:rFonts w:ascii="Menlo" w:hAnsi="Menlo" w:eastAsia="Times New Roman" w:cs="Menlo"/>
          <w:color w:val="D4D4D4"/>
          <w:sz w:val="27"/>
          <w:szCs w:val="27"/>
          <w:lang w:eastAsia="en-GB"/>
        </w:rPr>
        <w:t>.</w:t>
      </w:r>
      <w:r w:rsidRPr="004A6DF9">
        <w:rPr>
          <w:rFonts w:ascii="Menlo" w:hAnsi="Menlo" w:eastAsia="Times New Roman" w:cs="Menlo"/>
          <w:color w:val="DCDCAA"/>
          <w:sz w:val="27"/>
          <w:szCs w:val="27"/>
          <w:lang w:eastAsia="en-GB"/>
        </w:rPr>
        <w:t>Count</w:t>
      </w:r>
      <w:proofErr w:type="spellEnd"/>
      <w:r w:rsidRPr="004A6DF9">
        <w:rPr>
          <w:rFonts w:ascii="Menlo" w:hAnsi="Menlo" w:eastAsia="Times New Roman" w:cs="Menlo"/>
          <w:color w:val="D4D4D4"/>
          <w:sz w:val="27"/>
          <w:szCs w:val="27"/>
          <w:lang w:eastAsia="en-GB"/>
        </w:rPr>
        <w:t xml:space="preserve"> = </w:t>
      </w:r>
      <w:r w:rsidRPr="004A6DF9">
        <w:rPr>
          <w:rFonts w:ascii="Menlo" w:hAnsi="Menlo" w:eastAsia="Times New Roman" w:cs="Menlo"/>
          <w:color w:val="569CD6"/>
          <w:sz w:val="27"/>
          <w:szCs w:val="27"/>
          <w:lang w:eastAsia="en-GB"/>
        </w:rPr>
        <w:t>function</w:t>
      </w:r>
      <w:r w:rsidRPr="004A6DF9">
        <w:rPr>
          <w:rFonts w:ascii="Menlo" w:hAnsi="Menlo" w:eastAsia="Times New Roman" w:cs="Menlo"/>
          <w:color w:val="D4D4D4"/>
          <w:sz w:val="27"/>
          <w:szCs w:val="27"/>
          <w:lang w:eastAsia="en-GB"/>
        </w:rPr>
        <w:t>() {</w:t>
      </w:r>
    </w:p>
    <w:p w:rsidRPr="004A6DF9" w:rsidR="004A6DF9" w:rsidP="004A6DF9" w:rsidRDefault="004A6DF9" w14:paraId="3278A1D1"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r w:rsidRPr="004A6DF9">
        <w:rPr>
          <w:rFonts w:ascii="Menlo" w:hAnsi="Menlo" w:eastAsia="Times New Roman" w:cs="Menlo"/>
          <w:color w:val="9CDCFE"/>
          <w:sz w:val="27"/>
          <w:szCs w:val="27"/>
          <w:lang w:eastAsia="en-GB"/>
        </w:rPr>
        <w:t>$</w:t>
      </w:r>
      <w:proofErr w:type="spellStart"/>
      <w:r w:rsidRPr="004A6DF9">
        <w:rPr>
          <w:rFonts w:ascii="Menlo" w:hAnsi="Menlo" w:eastAsia="Times New Roman" w:cs="Menlo"/>
          <w:color w:val="9CDCFE"/>
          <w:sz w:val="27"/>
          <w:szCs w:val="27"/>
          <w:lang w:eastAsia="en-GB"/>
        </w:rPr>
        <w:t>scope</w:t>
      </w:r>
      <w:r w:rsidRPr="004A6DF9">
        <w:rPr>
          <w:rFonts w:ascii="Menlo" w:hAnsi="Menlo" w:eastAsia="Times New Roman" w:cs="Menlo"/>
          <w:color w:val="D4D4D4"/>
          <w:sz w:val="27"/>
          <w:szCs w:val="27"/>
          <w:lang w:eastAsia="en-GB"/>
        </w:rPr>
        <w:t>.</w:t>
      </w:r>
      <w:r w:rsidRPr="004A6DF9">
        <w:rPr>
          <w:rFonts w:ascii="Menlo" w:hAnsi="Menlo" w:eastAsia="Times New Roman" w:cs="Menlo"/>
          <w:color w:val="9CDCFE"/>
          <w:sz w:val="27"/>
          <w:szCs w:val="27"/>
          <w:lang w:eastAsia="en-GB"/>
        </w:rPr>
        <w:t>cnt</w:t>
      </w:r>
      <w:proofErr w:type="spellEnd"/>
      <w:r w:rsidRPr="004A6DF9">
        <w:rPr>
          <w:rFonts w:ascii="Menlo" w:hAnsi="Menlo" w:eastAsia="Times New Roman" w:cs="Menlo"/>
          <w:color w:val="D4D4D4"/>
          <w:sz w:val="27"/>
          <w:szCs w:val="27"/>
          <w:lang w:eastAsia="en-GB"/>
        </w:rPr>
        <w:t>++;</w:t>
      </w:r>
    </w:p>
    <w:p w:rsidRPr="004A6DF9" w:rsidR="004A6DF9" w:rsidP="004A6DF9" w:rsidRDefault="004A6DF9" w14:paraId="58E4AD7C"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p>
    <w:p w:rsidRPr="004A6DF9" w:rsidR="004A6DF9" w:rsidP="004A6DF9" w:rsidRDefault="004A6DF9" w14:paraId="57E050BA"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D4D4D4"/>
          <w:sz w:val="27"/>
          <w:szCs w:val="27"/>
          <w:lang w:eastAsia="en-GB"/>
        </w:rPr>
        <w:t xml:space="preserve">  });</w:t>
      </w:r>
    </w:p>
    <w:p w:rsidRPr="004A6DF9" w:rsidR="004A6DF9" w:rsidP="004A6DF9" w:rsidRDefault="004A6DF9" w14:paraId="5385D1E0" w14:textId="77777777">
      <w:pPr>
        <w:shd w:val="clear" w:color="auto" w:fill="1E1E1E"/>
        <w:spacing w:after="270" w:line="405" w:lineRule="atLeast"/>
        <w:rPr>
          <w:rFonts w:ascii="Menlo" w:hAnsi="Menlo" w:eastAsia="Times New Roman" w:cs="Menlo"/>
          <w:color w:val="D4D4D4"/>
          <w:sz w:val="27"/>
          <w:szCs w:val="27"/>
          <w:lang w:eastAsia="en-GB"/>
        </w:rPr>
      </w:pPr>
    </w:p>
    <w:p w:rsidRPr="004A6DF9" w:rsidR="004A6DF9" w:rsidP="004A6DF9" w:rsidRDefault="004A6DF9" w14:paraId="4FD16434"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script</w:t>
      </w:r>
      <w:r w:rsidRPr="004A6DF9">
        <w:rPr>
          <w:rFonts w:ascii="Menlo" w:hAnsi="Menlo" w:eastAsia="Times New Roman" w:cs="Menlo"/>
          <w:color w:val="808080"/>
          <w:sz w:val="27"/>
          <w:szCs w:val="27"/>
          <w:lang w:eastAsia="en-GB"/>
        </w:rPr>
        <w:t>&gt;</w:t>
      </w:r>
    </w:p>
    <w:p w:rsidRPr="004A6DF9" w:rsidR="004A6DF9" w:rsidP="004A6DF9" w:rsidRDefault="004A6DF9" w14:paraId="2EFDF2F6"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lastRenderedPageBreak/>
        <w:t>&lt;/</w:t>
      </w:r>
      <w:r w:rsidRPr="004A6DF9">
        <w:rPr>
          <w:rFonts w:ascii="Menlo" w:hAnsi="Menlo" w:eastAsia="Times New Roman" w:cs="Menlo"/>
          <w:color w:val="569CD6"/>
          <w:sz w:val="27"/>
          <w:szCs w:val="27"/>
          <w:lang w:eastAsia="en-GB"/>
        </w:rPr>
        <w:t>body</w:t>
      </w:r>
      <w:r w:rsidRPr="004A6DF9">
        <w:rPr>
          <w:rFonts w:ascii="Menlo" w:hAnsi="Menlo" w:eastAsia="Times New Roman" w:cs="Menlo"/>
          <w:color w:val="808080"/>
          <w:sz w:val="27"/>
          <w:szCs w:val="27"/>
          <w:lang w:eastAsia="en-GB"/>
        </w:rPr>
        <w:t>&gt;</w:t>
      </w:r>
    </w:p>
    <w:p w:rsidRPr="004A6DF9" w:rsidR="004A6DF9" w:rsidP="004A6DF9" w:rsidRDefault="004A6DF9" w14:paraId="5F5E9990" w14:textId="77777777">
      <w:pPr>
        <w:shd w:val="clear" w:color="auto" w:fill="1E1E1E"/>
        <w:spacing w:after="0" w:line="405" w:lineRule="atLeast"/>
        <w:rPr>
          <w:rFonts w:ascii="Menlo" w:hAnsi="Menlo" w:eastAsia="Times New Roman" w:cs="Menlo"/>
          <w:color w:val="D4D4D4"/>
          <w:sz w:val="27"/>
          <w:szCs w:val="27"/>
          <w:lang w:eastAsia="en-GB"/>
        </w:rPr>
      </w:pPr>
      <w:r w:rsidRPr="004A6DF9">
        <w:rPr>
          <w:rFonts w:ascii="Menlo" w:hAnsi="Menlo" w:eastAsia="Times New Roman" w:cs="Menlo"/>
          <w:color w:val="808080"/>
          <w:sz w:val="27"/>
          <w:szCs w:val="27"/>
          <w:lang w:eastAsia="en-GB"/>
        </w:rPr>
        <w:t>&lt;/</w:t>
      </w:r>
      <w:r w:rsidRPr="004A6DF9">
        <w:rPr>
          <w:rFonts w:ascii="Menlo" w:hAnsi="Menlo" w:eastAsia="Times New Roman" w:cs="Menlo"/>
          <w:color w:val="569CD6"/>
          <w:sz w:val="27"/>
          <w:szCs w:val="27"/>
          <w:lang w:eastAsia="en-GB"/>
        </w:rPr>
        <w:t>html</w:t>
      </w:r>
      <w:r w:rsidRPr="004A6DF9">
        <w:rPr>
          <w:rFonts w:ascii="Menlo" w:hAnsi="Menlo" w:eastAsia="Times New Roman" w:cs="Menlo"/>
          <w:color w:val="808080"/>
          <w:sz w:val="27"/>
          <w:szCs w:val="27"/>
          <w:lang w:eastAsia="en-GB"/>
        </w:rPr>
        <w:t>&gt;</w:t>
      </w:r>
    </w:p>
    <w:p w:rsidRPr="008D38FF" w:rsidR="00110E79" w:rsidP="008D38FF" w:rsidRDefault="00110E79" w14:paraId="0AA81EFC" w14:textId="77777777">
      <w:pPr>
        <w:rPr>
          <w:sz w:val="24"/>
          <w:szCs w:val="24"/>
        </w:rPr>
      </w:pPr>
    </w:p>
    <w:p w:rsidRPr="00457C7A" w:rsidR="00457C7A" w:rsidP="00457C7A" w:rsidRDefault="00457C7A" w14:paraId="3C3CD05D" w14:textId="76BFCA45">
      <w:pPr>
        <w:pStyle w:val="ListParagraph"/>
        <w:numPr>
          <w:ilvl w:val="0"/>
          <w:numId w:val="1"/>
        </w:numPr>
        <w:rPr>
          <w:sz w:val="24"/>
          <w:szCs w:val="24"/>
        </w:rPr>
      </w:pPr>
      <w:r w:rsidRPr="00457C7A">
        <w:rPr>
          <w:sz w:val="24"/>
          <w:szCs w:val="24"/>
        </w:rPr>
        <w:t>Design the following webpage using angular with a module as “</w:t>
      </w:r>
      <w:proofErr w:type="spellStart"/>
      <w:r w:rsidRPr="00457C7A">
        <w:rPr>
          <w:sz w:val="24"/>
          <w:szCs w:val="24"/>
        </w:rPr>
        <w:t>myapp</w:t>
      </w:r>
      <w:proofErr w:type="spellEnd"/>
      <w:r w:rsidRPr="00457C7A">
        <w:rPr>
          <w:sz w:val="24"/>
          <w:szCs w:val="24"/>
        </w:rPr>
        <w:t>”. On clicking calculate display the total and interest amount in the appropriate filed. Use a controller named interest and define the method calculate() in it.</w:t>
      </w:r>
    </w:p>
    <w:p w:rsidRPr="00B02D29" w:rsidR="00457C7A" w:rsidP="00457C7A" w:rsidRDefault="00457C7A" w14:paraId="04124194" w14:textId="77777777">
      <w:pPr>
        <w:pStyle w:val="ListParagraph"/>
        <w:rPr>
          <w:b/>
          <w:bCs/>
          <w:sz w:val="24"/>
          <w:szCs w:val="24"/>
        </w:rPr>
      </w:pPr>
      <w:r>
        <w:rPr>
          <w:noProof/>
          <w:sz w:val="28"/>
          <w:szCs w:val="28"/>
          <w:lang w:val="en-US"/>
        </w:rPr>
        <w:drawing>
          <wp:inline distT="0" distB="0" distL="0" distR="0" wp14:anchorId="4B6A6A4F" wp14:editId="4C7D4498">
            <wp:extent cx="1983104" cy="188849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7352" cy="1892536"/>
                    </a:xfrm>
                    <a:prstGeom prst="rect">
                      <a:avLst/>
                    </a:prstGeom>
                    <a:noFill/>
                    <a:ln>
                      <a:noFill/>
                    </a:ln>
                  </pic:spPr>
                </pic:pic>
              </a:graphicData>
            </a:graphic>
          </wp:inline>
        </w:drawing>
      </w:r>
    </w:p>
    <w:p w:rsidR="006F732A" w:rsidP="006F732A" w:rsidRDefault="006F732A" w14:paraId="390A7EC7" w14:textId="74B58F9E">
      <w:pPr>
        <w:pStyle w:val="ListParagraph"/>
        <w:jc w:val="both"/>
        <w:rPr>
          <w:b/>
          <w:bCs/>
          <w:sz w:val="24"/>
          <w:szCs w:val="24"/>
        </w:rPr>
      </w:pPr>
    </w:p>
    <w:p w:rsidR="00457C7A" w:rsidP="00457C7A" w:rsidRDefault="00457C7A" w14:paraId="4564FB37" w14:textId="77777777">
      <w:pPr>
        <w:pStyle w:val="ListParagraph"/>
        <w:numPr>
          <w:ilvl w:val="0"/>
          <w:numId w:val="1"/>
        </w:numPr>
        <w:rPr>
          <w:sz w:val="24"/>
          <w:szCs w:val="24"/>
        </w:rPr>
      </w:pPr>
      <w:r w:rsidRPr="008D38FF">
        <w:rPr>
          <w:sz w:val="24"/>
          <w:szCs w:val="24"/>
        </w:rPr>
        <w:t xml:space="preserve">Design </w:t>
      </w:r>
      <w:r>
        <w:rPr>
          <w:sz w:val="24"/>
          <w:szCs w:val="24"/>
        </w:rPr>
        <w:t>the below</w:t>
      </w:r>
      <w:r w:rsidRPr="008D38FF">
        <w:rPr>
          <w:sz w:val="24"/>
          <w:szCs w:val="24"/>
        </w:rPr>
        <w:t xml:space="preserve"> webpage using angular</w:t>
      </w:r>
      <w:r>
        <w:rPr>
          <w:sz w:val="24"/>
          <w:szCs w:val="24"/>
        </w:rPr>
        <w:t xml:space="preserve"> as “</w:t>
      </w:r>
      <w:proofErr w:type="spellStart"/>
      <w:r>
        <w:rPr>
          <w:sz w:val="24"/>
          <w:szCs w:val="24"/>
        </w:rPr>
        <w:t>myapp</w:t>
      </w:r>
      <w:proofErr w:type="spellEnd"/>
      <w:r>
        <w:rPr>
          <w:sz w:val="24"/>
          <w:szCs w:val="24"/>
        </w:rPr>
        <w:t>”.</w:t>
      </w:r>
      <w:r w:rsidRPr="008D38FF">
        <w:rPr>
          <w:sz w:val="24"/>
          <w:szCs w:val="24"/>
        </w:rPr>
        <w:t xml:space="preserve"> </w:t>
      </w:r>
      <w:r>
        <w:rPr>
          <w:sz w:val="24"/>
          <w:szCs w:val="24"/>
        </w:rPr>
        <w:t xml:space="preserve"> Create a module name </w:t>
      </w:r>
      <w:proofErr w:type="spellStart"/>
      <w:r>
        <w:rPr>
          <w:sz w:val="24"/>
          <w:szCs w:val="24"/>
        </w:rPr>
        <w:t>mymodule</w:t>
      </w:r>
      <w:proofErr w:type="spellEnd"/>
      <w:r>
        <w:rPr>
          <w:sz w:val="24"/>
          <w:szCs w:val="24"/>
        </w:rPr>
        <w:t>. Create controller name</w:t>
      </w:r>
      <w:r w:rsidRPr="00ED1017">
        <w:rPr>
          <w:sz w:val="24"/>
          <w:szCs w:val="24"/>
        </w:rPr>
        <w:t>d</w:t>
      </w:r>
      <w:r>
        <w:rPr>
          <w:sz w:val="24"/>
          <w:szCs w:val="24"/>
        </w:rPr>
        <w:t xml:space="preserve"> calculator. Define two methods such as add and multiply in the controller. Call the respective method on clicking the button Add and Multiply and display the result in the Result input tag.</w:t>
      </w:r>
    </w:p>
    <w:p w:rsidRPr="00B02D29" w:rsidR="00457C7A" w:rsidP="00457C7A" w:rsidRDefault="00457C7A" w14:paraId="4E06441F" w14:textId="77777777">
      <w:pPr>
        <w:pStyle w:val="ListParagraph"/>
        <w:rPr>
          <w:sz w:val="24"/>
          <w:szCs w:val="24"/>
        </w:rPr>
      </w:pPr>
      <w:r>
        <w:rPr>
          <w:noProof/>
          <w:sz w:val="24"/>
          <w:szCs w:val="24"/>
          <w:lang w:val="en-US"/>
        </w:rPr>
        <w:drawing>
          <wp:inline distT="0" distB="0" distL="0" distR="0" wp14:anchorId="29D24DB2" wp14:editId="03FB6668">
            <wp:extent cx="2856663" cy="2042160"/>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330" cy="2042637"/>
                    </a:xfrm>
                    <a:prstGeom prst="rect">
                      <a:avLst/>
                    </a:prstGeom>
                    <a:noFill/>
                    <a:ln>
                      <a:noFill/>
                    </a:ln>
                  </pic:spPr>
                </pic:pic>
              </a:graphicData>
            </a:graphic>
          </wp:inline>
        </w:drawing>
      </w:r>
    </w:p>
    <w:p w:rsidRPr="008D38FF" w:rsidR="00457C7A" w:rsidP="00457C7A" w:rsidRDefault="00457C7A" w14:paraId="61703C9D" w14:textId="77777777">
      <w:pPr>
        <w:rPr>
          <w:sz w:val="24"/>
          <w:szCs w:val="24"/>
        </w:rPr>
      </w:pPr>
    </w:p>
    <w:p w:rsidRPr="00B02D29" w:rsidR="00457C7A" w:rsidP="006F732A" w:rsidRDefault="00457C7A" w14:paraId="74539416" w14:textId="77777777">
      <w:pPr>
        <w:pStyle w:val="ListParagraph"/>
        <w:jc w:val="both"/>
        <w:rPr>
          <w:b/>
          <w:bCs/>
          <w:sz w:val="24"/>
          <w:szCs w:val="24"/>
        </w:rPr>
      </w:pPr>
    </w:p>
    <w:sectPr w:rsidRPr="00B02D29" w:rsidR="00457C7A" w:rsidSect="00512287">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F44"/>
    <w:multiLevelType w:val="hybridMultilevel"/>
    <w:tmpl w:val="AA7A779C"/>
    <w:lvl w:ilvl="0" w:tplc="20AE0886">
      <w:start w:val="1"/>
      <w:numFmt w:val="lowerLetter"/>
      <w:lvlText w:val="%1)"/>
      <w:lvlJc w:val="left"/>
      <w:pPr>
        <w:ind w:left="2160" w:hanging="360"/>
      </w:pPr>
      <w:rPr>
        <w:rFonts w:hint="default"/>
        <w:b w:val="0"/>
        <w:bCs w:val="0"/>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 w15:restartNumberingAfterBreak="0">
    <w:nsid w:val="072E1CFB"/>
    <w:multiLevelType w:val="hybridMultilevel"/>
    <w:tmpl w:val="6A1ABD60"/>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 w15:restartNumberingAfterBreak="0">
    <w:nsid w:val="086C42D5"/>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3" w15:restartNumberingAfterBreak="0">
    <w:nsid w:val="08E44826"/>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4" w15:restartNumberingAfterBreak="0">
    <w:nsid w:val="1A0B3F3E"/>
    <w:multiLevelType w:val="hybridMultilevel"/>
    <w:tmpl w:val="D8524A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61169D"/>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6" w15:restartNumberingAfterBreak="0">
    <w:nsid w:val="1E625CA5"/>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7" w15:restartNumberingAfterBreak="0">
    <w:nsid w:val="2DB234A5"/>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8" w15:restartNumberingAfterBreak="0">
    <w:nsid w:val="2E4142CD"/>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9" w15:restartNumberingAfterBreak="0">
    <w:nsid w:val="3D6E5FEF"/>
    <w:multiLevelType w:val="hybridMultilevel"/>
    <w:tmpl w:val="51745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6E3AB2"/>
    <w:multiLevelType w:val="hybridMultilevel"/>
    <w:tmpl w:val="D8524A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B85E28"/>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2" w15:restartNumberingAfterBreak="0">
    <w:nsid w:val="513A5DB7"/>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3" w15:restartNumberingAfterBreak="0">
    <w:nsid w:val="516E3CC2"/>
    <w:multiLevelType w:val="hybridMultilevel"/>
    <w:tmpl w:val="219806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6A6D79"/>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5" w15:restartNumberingAfterBreak="0">
    <w:nsid w:val="69AE796F"/>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6" w15:restartNumberingAfterBreak="0">
    <w:nsid w:val="6F415FB1"/>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7" w15:restartNumberingAfterBreak="0">
    <w:nsid w:val="6F4A2736"/>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8" w15:restartNumberingAfterBreak="0">
    <w:nsid w:val="7A630D1A"/>
    <w:multiLevelType w:val="hybridMultilevel"/>
    <w:tmpl w:val="DC5AFC1A"/>
    <w:lvl w:ilvl="0" w:tplc="40090015">
      <w:start w:val="1"/>
      <w:numFmt w:val="upperLetter"/>
      <w:lvlText w:val="%1."/>
      <w:lvlJc w:val="left"/>
      <w:pPr>
        <w:ind w:left="2160" w:hanging="360"/>
      </w:pPr>
      <w:rPr>
        <w:rFonts w:hint="default"/>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num w:numId="1" w16cid:durableId="1379281973">
    <w:abstractNumId w:val="4"/>
  </w:num>
  <w:num w:numId="2" w16cid:durableId="1420827298">
    <w:abstractNumId w:val="5"/>
  </w:num>
  <w:num w:numId="3" w16cid:durableId="1844738503">
    <w:abstractNumId w:val="2"/>
  </w:num>
  <w:num w:numId="4" w16cid:durableId="827864005">
    <w:abstractNumId w:val="6"/>
  </w:num>
  <w:num w:numId="5" w16cid:durableId="108547202">
    <w:abstractNumId w:val="12"/>
  </w:num>
  <w:num w:numId="6" w16cid:durableId="1061638035">
    <w:abstractNumId w:val="16"/>
  </w:num>
  <w:num w:numId="7" w16cid:durableId="694309120">
    <w:abstractNumId w:val="15"/>
  </w:num>
  <w:num w:numId="8" w16cid:durableId="1754008695">
    <w:abstractNumId w:val="14"/>
  </w:num>
  <w:num w:numId="9" w16cid:durableId="1393190997">
    <w:abstractNumId w:val="8"/>
  </w:num>
  <w:num w:numId="10" w16cid:durableId="594705598">
    <w:abstractNumId w:val="7"/>
  </w:num>
  <w:num w:numId="11" w16cid:durableId="570116531">
    <w:abstractNumId w:val="17"/>
  </w:num>
  <w:num w:numId="12" w16cid:durableId="1462454467">
    <w:abstractNumId w:val="3"/>
  </w:num>
  <w:num w:numId="13" w16cid:durableId="96878557">
    <w:abstractNumId w:val="18"/>
  </w:num>
  <w:num w:numId="14" w16cid:durableId="1203323902">
    <w:abstractNumId w:val="11"/>
  </w:num>
  <w:num w:numId="15" w16cid:durableId="580991630">
    <w:abstractNumId w:val="1"/>
  </w:num>
  <w:num w:numId="16" w16cid:durableId="1779905971">
    <w:abstractNumId w:val="13"/>
  </w:num>
  <w:num w:numId="17" w16cid:durableId="2041855199">
    <w:abstractNumId w:val="0"/>
  </w:num>
  <w:num w:numId="18" w16cid:durableId="726294779">
    <w:abstractNumId w:val="9"/>
  </w:num>
  <w:num w:numId="19" w16cid:durableId="221909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B7F"/>
    <w:rsid w:val="000503A8"/>
    <w:rsid w:val="00067377"/>
    <w:rsid w:val="00072267"/>
    <w:rsid w:val="000B3E09"/>
    <w:rsid w:val="000E7D5A"/>
    <w:rsid w:val="00110E79"/>
    <w:rsid w:val="00117F37"/>
    <w:rsid w:val="00153CE0"/>
    <w:rsid w:val="00166989"/>
    <w:rsid w:val="00192BF3"/>
    <w:rsid w:val="001C160A"/>
    <w:rsid w:val="001F1D59"/>
    <w:rsid w:val="00257383"/>
    <w:rsid w:val="00292235"/>
    <w:rsid w:val="00297EF2"/>
    <w:rsid w:val="003166A0"/>
    <w:rsid w:val="00324275"/>
    <w:rsid w:val="003420A2"/>
    <w:rsid w:val="003A3ACF"/>
    <w:rsid w:val="003B3845"/>
    <w:rsid w:val="003C6B65"/>
    <w:rsid w:val="0041234B"/>
    <w:rsid w:val="00457C7A"/>
    <w:rsid w:val="00484633"/>
    <w:rsid w:val="00495974"/>
    <w:rsid w:val="004A6DF9"/>
    <w:rsid w:val="004C0820"/>
    <w:rsid w:val="004D5799"/>
    <w:rsid w:val="00512287"/>
    <w:rsid w:val="00594058"/>
    <w:rsid w:val="005A4E18"/>
    <w:rsid w:val="005C3FDB"/>
    <w:rsid w:val="005D5C16"/>
    <w:rsid w:val="005F2611"/>
    <w:rsid w:val="00613FE4"/>
    <w:rsid w:val="006269F5"/>
    <w:rsid w:val="00682F5E"/>
    <w:rsid w:val="00694144"/>
    <w:rsid w:val="006F732A"/>
    <w:rsid w:val="00727CCB"/>
    <w:rsid w:val="0073264B"/>
    <w:rsid w:val="00750FEC"/>
    <w:rsid w:val="007578EA"/>
    <w:rsid w:val="007957A6"/>
    <w:rsid w:val="007E4FF9"/>
    <w:rsid w:val="00845558"/>
    <w:rsid w:val="008662F3"/>
    <w:rsid w:val="0086723B"/>
    <w:rsid w:val="00881BD8"/>
    <w:rsid w:val="00887B73"/>
    <w:rsid w:val="008B514B"/>
    <w:rsid w:val="008D38FF"/>
    <w:rsid w:val="008D7FDF"/>
    <w:rsid w:val="008E027A"/>
    <w:rsid w:val="00920E83"/>
    <w:rsid w:val="00977768"/>
    <w:rsid w:val="009D6E97"/>
    <w:rsid w:val="00A00CC2"/>
    <w:rsid w:val="00A01FF3"/>
    <w:rsid w:val="00A417EC"/>
    <w:rsid w:val="00A51D70"/>
    <w:rsid w:val="00AA4BC4"/>
    <w:rsid w:val="00AB25C0"/>
    <w:rsid w:val="00B02D29"/>
    <w:rsid w:val="00B10BCB"/>
    <w:rsid w:val="00B3135A"/>
    <w:rsid w:val="00B3370D"/>
    <w:rsid w:val="00B76F1E"/>
    <w:rsid w:val="00B96384"/>
    <w:rsid w:val="00BA7738"/>
    <w:rsid w:val="00BC6248"/>
    <w:rsid w:val="00C718F7"/>
    <w:rsid w:val="00C90891"/>
    <w:rsid w:val="00CF17CE"/>
    <w:rsid w:val="00D9242C"/>
    <w:rsid w:val="00DA6537"/>
    <w:rsid w:val="00DD1DCC"/>
    <w:rsid w:val="00DE59BD"/>
    <w:rsid w:val="00DE6797"/>
    <w:rsid w:val="00E82E47"/>
    <w:rsid w:val="00EE2D0F"/>
    <w:rsid w:val="00F208B4"/>
    <w:rsid w:val="00F26B7F"/>
    <w:rsid w:val="00F452A7"/>
    <w:rsid w:val="00F57D46"/>
    <w:rsid w:val="00F57F80"/>
    <w:rsid w:val="00FC0DB9"/>
    <w:rsid w:val="00FE5F7E"/>
    <w:rsid w:val="5E5B5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2F9B"/>
  <w15:chartTrackingRefBased/>
  <w15:docId w15:val="{FB728F38-05B0-448E-A273-F15CB507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D5C16"/>
    <w:pPr>
      <w:ind w:left="720"/>
      <w:contextualSpacing/>
    </w:pPr>
  </w:style>
  <w:style w:type="character" w:styleId="Strong">
    <w:name w:val="Strong"/>
    <w:basedOn w:val="DefaultParagraphFont"/>
    <w:uiPriority w:val="22"/>
    <w:qFormat/>
    <w:rsid w:val="00B76F1E"/>
    <w:rPr>
      <w:b/>
      <w:bCs/>
    </w:rPr>
  </w:style>
  <w:style w:type="character" w:styleId="HTMLCode">
    <w:name w:val="HTML Code"/>
    <w:basedOn w:val="DefaultParagraphFont"/>
    <w:uiPriority w:val="99"/>
    <w:semiHidden/>
    <w:unhideWhenUsed/>
    <w:rsid w:val="00B76F1E"/>
    <w:rPr>
      <w:rFonts w:ascii="Courier New" w:hAnsi="Courier New" w:eastAsia="Times New Roman" w:cs="Courier New"/>
      <w:sz w:val="20"/>
      <w:szCs w:val="20"/>
    </w:rPr>
  </w:style>
  <w:style w:type="character" w:styleId="Hyperlink">
    <w:name w:val="Hyperlink"/>
    <w:basedOn w:val="DefaultParagraphFont"/>
    <w:uiPriority w:val="99"/>
    <w:unhideWhenUsed/>
    <w:rsid w:val="00A51D70"/>
    <w:rPr>
      <w:color w:val="0563C1" w:themeColor="hyperlink"/>
      <w:u w:val="single"/>
    </w:rPr>
  </w:style>
  <w:style w:type="paragraph" w:styleId="Quote">
    <w:name w:val="Quote"/>
    <w:basedOn w:val="Normal"/>
    <w:next w:val="Normal"/>
    <w:link w:val="QuoteChar"/>
    <w:uiPriority w:val="29"/>
    <w:qFormat/>
    <w:rsid w:val="004D5799"/>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4D57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8547">
      <w:bodyDiv w:val="1"/>
      <w:marLeft w:val="0"/>
      <w:marRight w:val="0"/>
      <w:marTop w:val="0"/>
      <w:marBottom w:val="0"/>
      <w:divBdr>
        <w:top w:val="none" w:sz="0" w:space="0" w:color="auto"/>
        <w:left w:val="none" w:sz="0" w:space="0" w:color="auto"/>
        <w:bottom w:val="none" w:sz="0" w:space="0" w:color="auto"/>
        <w:right w:val="none" w:sz="0" w:space="0" w:color="auto"/>
      </w:divBdr>
      <w:divsChild>
        <w:div w:id="1337265043">
          <w:marLeft w:val="0"/>
          <w:marRight w:val="0"/>
          <w:marTop w:val="0"/>
          <w:marBottom w:val="0"/>
          <w:divBdr>
            <w:top w:val="none" w:sz="0" w:space="0" w:color="auto"/>
            <w:left w:val="none" w:sz="0" w:space="0" w:color="auto"/>
            <w:bottom w:val="none" w:sz="0" w:space="0" w:color="auto"/>
            <w:right w:val="none" w:sz="0" w:space="0" w:color="auto"/>
          </w:divBdr>
          <w:divsChild>
            <w:div w:id="4939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130">
      <w:bodyDiv w:val="1"/>
      <w:marLeft w:val="0"/>
      <w:marRight w:val="0"/>
      <w:marTop w:val="0"/>
      <w:marBottom w:val="0"/>
      <w:divBdr>
        <w:top w:val="none" w:sz="0" w:space="0" w:color="auto"/>
        <w:left w:val="none" w:sz="0" w:space="0" w:color="auto"/>
        <w:bottom w:val="none" w:sz="0" w:space="0" w:color="auto"/>
        <w:right w:val="none" w:sz="0" w:space="0" w:color="auto"/>
      </w:divBdr>
      <w:divsChild>
        <w:div w:id="1343582073">
          <w:marLeft w:val="0"/>
          <w:marRight w:val="0"/>
          <w:marTop w:val="0"/>
          <w:marBottom w:val="0"/>
          <w:divBdr>
            <w:top w:val="none" w:sz="0" w:space="0" w:color="auto"/>
            <w:left w:val="none" w:sz="0" w:space="0" w:color="auto"/>
            <w:bottom w:val="none" w:sz="0" w:space="0" w:color="auto"/>
            <w:right w:val="none" w:sz="0" w:space="0" w:color="auto"/>
          </w:divBdr>
          <w:divsChild>
            <w:div w:id="830173005">
              <w:marLeft w:val="0"/>
              <w:marRight w:val="0"/>
              <w:marTop w:val="0"/>
              <w:marBottom w:val="0"/>
              <w:divBdr>
                <w:top w:val="none" w:sz="0" w:space="0" w:color="auto"/>
                <w:left w:val="none" w:sz="0" w:space="0" w:color="auto"/>
                <w:bottom w:val="none" w:sz="0" w:space="0" w:color="auto"/>
                <w:right w:val="none" w:sz="0" w:space="0" w:color="auto"/>
              </w:divBdr>
            </w:div>
            <w:div w:id="2097050849">
              <w:marLeft w:val="0"/>
              <w:marRight w:val="0"/>
              <w:marTop w:val="0"/>
              <w:marBottom w:val="0"/>
              <w:divBdr>
                <w:top w:val="none" w:sz="0" w:space="0" w:color="auto"/>
                <w:left w:val="none" w:sz="0" w:space="0" w:color="auto"/>
                <w:bottom w:val="none" w:sz="0" w:space="0" w:color="auto"/>
                <w:right w:val="none" w:sz="0" w:space="0" w:color="auto"/>
              </w:divBdr>
            </w:div>
            <w:div w:id="1994799229">
              <w:marLeft w:val="0"/>
              <w:marRight w:val="0"/>
              <w:marTop w:val="0"/>
              <w:marBottom w:val="0"/>
              <w:divBdr>
                <w:top w:val="none" w:sz="0" w:space="0" w:color="auto"/>
                <w:left w:val="none" w:sz="0" w:space="0" w:color="auto"/>
                <w:bottom w:val="none" w:sz="0" w:space="0" w:color="auto"/>
                <w:right w:val="none" w:sz="0" w:space="0" w:color="auto"/>
              </w:divBdr>
            </w:div>
            <w:div w:id="812411541">
              <w:marLeft w:val="0"/>
              <w:marRight w:val="0"/>
              <w:marTop w:val="0"/>
              <w:marBottom w:val="0"/>
              <w:divBdr>
                <w:top w:val="none" w:sz="0" w:space="0" w:color="auto"/>
                <w:left w:val="none" w:sz="0" w:space="0" w:color="auto"/>
                <w:bottom w:val="none" w:sz="0" w:space="0" w:color="auto"/>
                <w:right w:val="none" w:sz="0" w:space="0" w:color="auto"/>
              </w:divBdr>
            </w:div>
            <w:div w:id="1892569628">
              <w:marLeft w:val="0"/>
              <w:marRight w:val="0"/>
              <w:marTop w:val="0"/>
              <w:marBottom w:val="0"/>
              <w:divBdr>
                <w:top w:val="none" w:sz="0" w:space="0" w:color="auto"/>
                <w:left w:val="none" w:sz="0" w:space="0" w:color="auto"/>
                <w:bottom w:val="none" w:sz="0" w:space="0" w:color="auto"/>
                <w:right w:val="none" w:sz="0" w:space="0" w:color="auto"/>
              </w:divBdr>
            </w:div>
            <w:div w:id="549657004">
              <w:marLeft w:val="0"/>
              <w:marRight w:val="0"/>
              <w:marTop w:val="0"/>
              <w:marBottom w:val="0"/>
              <w:divBdr>
                <w:top w:val="none" w:sz="0" w:space="0" w:color="auto"/>
                <w:left w:val="none" w:sz="0" w:space="0" w:color="auto"/>
                <w:bottom w:val="none" w:sz="0" w:space="0" w:color="auto"/>
                <w:right w:val="none" w:sz="0" w:space="0" w:color="auto"/>
              </w:divBdr>
            </w:div>
            <w:div w:id="1687756426">
              <w:marLeft w:val="0"/>
              <w:marRight w:val="0"/>
              <w:marTop w:val="0"/>
              <w:marBottom w:val="0"/>
              <w:divBdr>
                <w:top w:val="none" w:sz="0" w:space="0" w:color="auto"/>
                <w:left w:val="none" w:sz="0" w:space="0" w:color="auto"/>
                <w:bottom w:val="none" w:sz="0" w:space="0" w:color="auto"/>
                <w:right w:val="none" w:sz="0" w:space="0" w:color="auto"/>
              </w:divBdr>
            </w:div>
            <w:div w:id="578027557">
              <w:marLeft w:val="0"/>
              <w:marRight w:val="0"/>
              <w:marTop w:val="0"/>
              <w:marBottom w:val="0"/>
              <w:divBdr>
                <w:top w:val="none" w:sz="0" w:space="0" w:color="auto"/>
                <w:left w:val="none" w:sz="0" w:space="0" w:color="auto"/>
                <w:bottom w:val="none" w:sz="0" w:space="0" w:color="auto"/>
                <w:right w:val="none" w:sz="0" w:space="0" w:color="auto"/>
              </w:divBdr>
            </w:div>
            <w:div w:id="510098101">
              <w:marLeft w:val="0"/>
              <w:marRight w:val="0"/>
              <w:marTop w:val="0"/>
              <w:marBottom w:val="0"/>
              <w:divBdr>
                <w:top w:val="none" w:sz="0" w:space="0" w:color="auto"/>
                <w:left w:val="none" w:sz="0" w:space="0" w:color="auto"/>
                <w:bottom w:val="none" w:sz="0" w:space="0" w:color="auto"/>
                <w:right w:val="none" w:sz="0" w:space="0" w:color="auto"/>
              </w:divBdr>
            </w:div>
            <w:div w:id="497037203">
              <w:marLeft w:val="0"/>
              <w:marRight w:val="0"/>
              <w:marTop w:val="0"/>
              <w:marBottom w:val="0"/>
              <w:divBdr>
                <w:top w:val="none" w:sz="0" w:space="0" w:color="auto"/>
                <w:left w:val="none" w:sz="0" w:space="0" w:color="auto"/>
                <w:bottom w:val="none" w:sz="0" w:space="0" w:color="auto"/>
                <w:right w:val="none" w:sz="0" w:space="0" w:color="auto"/>
              </w:divBdr>
            </w:div>
            <w:div w:id="1021973167">
              <w:marLeft w:val="0"/>
              <w:marRight w:val="0"/>
              <w:marTop w:val="0"/>
              <w:marBottom w:val="0"/>
              <w:divBdr>
                <w:top w:val="none" w:sz="0" w:space="0" w:color="auto"/>
                <w:left w:val="none" w:sz="0" w:space="0" w:color="auto"/>
                <w:bottom w:val="none" w:sz="0" w:space="0" w:color="auto"/>
                <w:right w:val="none" w:sz="0" w:space="0" w:color="auto"/>
              </w:divBdr>
            </w:div>
            <w:div w:id="1194268868">
              <w:marLeft w:val="0"/>
              <w:marRight w:val="0"/>
              <w:marTop w:val="0"/>
              <w:marBottom w:val="0"/>
              <w:divBdr>
                <w:top w:val="none" w:sz="0" w:space="0" w:color="auto"/>
                <w:left w:val="none" w:sz="0" w:space="0" w:color="auto"/>
                <w:bottom w:val="none" w:sz="0" w:space="0" w:color="auto"/>
                <w:right w:val="none" w:sz="0" w:space="0" w:color="auto"/>
              </w:divBdr>
            </w:div>
            <w:div w:id="780224438">
              <w:marLeft w:val="0"/>
              <w:marRight w:val="0"/>
              <w:marTop w:val="0"/>
              <w:marBottom w:val="0"/>
              <w:divBdr>
                <w:top w:val="none" w:sz="0" w:space="0" w:color="auto"/>
                <w:left w:val="none" w:sz="0" w:space="0" w:color="auto"/>
                <w:bottom w:val="none" w:sz="0" w:space="0" w:color="auto"/>
                <w:right w:val="none" w:sz="0" w:space="0" w:color="auto"/>
              </w:divBdr>
            </w:div>
            <w:div w:id="852189407">
              <w:marLeft w:val="0"/>
              <w:marRight w:val="0"/>
              <w:marTop w:val="0"/>
              <w:marBottom w:val="0"/>
              <w:divBdr>
                <w:top w:val="none" w:sz="0" w:space="0" w:color="auto"/>
                <w:left w:val="none" w:sz="0" w:space="0" w:color="auto"/>
                <w:bottom w:val="none" w:sz="0" w:space="0" w:color="auto"/>
                <w:right w:val="none" w:sz="0" w:space="0" w:color="auto"/>
              </w:divBdr>
            </w:div>
            <w:div w:id="1736010285">
              <w:marLeft w:val="0"/>
              <w:marRight w:val="0"/>
              <w:marTop w:val="0"/>
              <w:marBottom w:val="0"/>
              <w:divBdr>
                <w:top w:val="none" w:sz="0" w:space="0" w:color="auto"/>
                <w:left w:val="none" w:sz="0" w:space="0" w:color="auto"/>
                <w:bottom w:val="none" w:sz="0" w:space="0" w:color="auto"/>
                <w:right w:val="none" w:sz="0" w:space="0" w:color="auto"/>
              </w:divBdr>
            </w:div>
            <w:div w:id="1647009095">
              <w:marLeft w:val="0"/>
              <w:marRight w:val="0"/>
              <w:marTop w:val="0"/>
              <w:marBottom w:val="0"/>
              <w:divBdr>
                <w:top w:val="none" w:sz="0" w:space="0" w:color="auto"/>
                <w:left w:val="none" w:sz="0" w:space="0" w:color="auto"/>
                <w:bottom w:val="none" w:sz="0" w:space="0" w:color="auto"/>
                <w:right w:val="none" w:sz="0" w:space="0" w:color="auto"/>
              </w:divBdr>
            </w:div>
            <w:div w:id="376900527">
              <w:marLeft w:val="0"/>
              <w:marRight w:val="0"/>
              <w:marTop w:val="0"/>
              <w:marBottom w:val="0"/>
              <w:divBdr>
                <w:top w:val="none" w:sz="0" w:space="0" w:color="auto"/>
                <w:left w:val="none" w:sz="0" w:space="0" w:color="auto"/>
                <w:bottom w:val="none" w:sz="0" w:space="0" w:color="auto"/>
                <w:right w:val="none" w:sz="0" w:space="0" w:color="auto"/>
              </w:divBdr>
            </w:div>
            <w:div w:id="1412314245">
              <w:marLeft w:val="0"/>
              <w:marRight w:val="0"/>
              <w:marTop w:val="0"/>
              <w:marBottom w:val="0"/>
              <w:divBdr>
                <w:top w:val="none" w:sz="0" w:space="0" w:color="auto"/>
                <w:left w:val="none" w:sz="0" w:space="0" w:color="auto"/>
                <w:bottom w:val="none" w:sz="0" w:space="0" w:color="auto"/>
                <w:right w:val="none" w:sz="0" w:space="0" w:color="auto"/>
              </w:divBdr>
            </w:div>
            <w:div w:id="1965382857">
              <w:marLeft w:val="0"/>
              <w:marRight w:val="0"/>
              <w:marTop w:val="0"/>
              <w:marBottom w:val="0"/>
              <w:divBdr>
                <w:top w:val="none" w:sz="0" w:space="0" w:color="auto"/>
                <w:left w:val="none" w:sz="0" w:space="0" w:color="auto"/>
                <w:bottom w:val="none" w:sz="0" w:space="0" w:color="auto"/>
                <w:right w:val="none" w:sz="0" w:space="0" w:color="auto"/>
              </w:divBdr>
            </w:div>
            <w:div w:id="885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39579">
      <w:bodyDiv w:val="1"/>
      <w:marLeft w:val="0"/>
      <w:marRight w:val="0"/>
      <w:marTop w:val="0"/>
      <w:marBottom w:val="0"/>
      <w:divBdr>
        <w:top w:val="none" w:sz="0" w:space="0" w:color="auto"/>
        <w:left w:val="none" w:sz="0" w:space="0" w:color="auto"/>
        <w:bottom w:val="none" w:sz="0" w:space="0" w:color="auto"/>
        <w:right w:val="none" w:sz="0" w:space="0" w:color="auto"/>
      </w:divBdr>
      <w:divsChild>
        <w:div w:id="1632440706">
          <w:marLeft w:val="0"/>
          <w:marRight w:val="0"/>
          <w:marTop w:val="0"/>
          <w:marBottom w:val="0"/>
          <w:divBdr>
            <w:top w:val="none" w:sz="0" w:space="0" w:color="auto"/>
            <w:left w:val="none" w:sz="0" w:space="0" w:color="auto"/>
            <w:bottom w:val="none" w:sz="0" w:space="0" w:color="auto"/>
            <w:right w:val="none" w:sz="0" w:space="0" w:color="auto"/>
          </w:divBdr>
          <w:divsChild>
            <w:div w:id="1313102878">
              <w:marLeft w:val="0"/>
              <w:marRight w:val="0"/>
              <w:marTop w:val="0"/>
              <w:marBottom w:val="0"/>
              <w:divBdr>
                <w:top w:val="none" w:sz="0" w:space="0" w:color="auto"/>
                <w:left w:val="none" w:sz="0" w:space="0" w:color="auto"/>
                <w:bottom w:val="none" w:sz="0" w:space="0" w:color="auto"/>
                <w:right w:val="none" w:sz="0" w:space="0" w:color="auto"/>
              </w:divBdr>
            </w:div>
            <w:div w:id="467893771">
              <w:marLeft w:val="0"/>
              <w:marRight w:val="0"/>
              <w:marTop w:val="0"/>
              <w:marBottom w:val="0"/>
              <w:divBdr>
                <w:top w:val="none" w:sz="0" w:space="0" w:color="auto"/>
                <w:left w:val="none" w:sz="0" w:space="0" w:color="auto"/>
                <w:bottom w:val="none" w:sz="0" w:space="0" w:color="auto"/>
                <w:right w:val="none" w:sz="0" w:space="0" w:color="auto"/>
              </w:divBdr>
            </w:div>
            <w:div w:id="584463141">
              <w:marLeft w:val="0"/>
              <w:marRight w:val="0"/>
              <w:marTop w:val="0"/>
              <w:marBottom w:val="0"/>
              <w:divBdr>
                <w:top w:val="none" w:sz="0" w:space="0" w:color="auto"/>
                <w:left w:val="none" w:sz="0" w:space="0" w:color="auto"/>
                <w:bottom w:val="none" w:sz="0" w:space="0" w:color="auto"/>
                <w:right w:val="none" w:sz="0" w:space="0" w:color="auto"/>
              </w:divBdr>
            </w:div>
            <w:div w:id="529683390">
              <w:marLeft w:val="0"/>
              <w:marRight w:val="0"/>
              <w:marTop w:val="0"/>
              <w:marBottom w:val="0"/>
              <w:divBdr>
                <w:top w:val="none" w:sz="0" w:space="0" w:color="auto"/>
                <w:left w:val="none" w:sz="0" w:space="0" w:color="auto"/>
                <w:bottom w:val="none" w:sz="0" w:space="0" w:color="auto"/>
                <w:right w:val="none" w:sz="0" w:space="0" w:color="auto"/>
              </w:divBdr>
            </w:div>
            <w:div w:id="994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7668">
      <w:bodyDiv w:val="1"/>
      <w:marLeft w:val="0"/>
      <w:marRight w:val="0"/>
      <w:marTop w:val="0"/>
      <w:marBottom w:val="0"/>
      <w:divBdr>
        <w:top w:val="none" w:sz="0" w:space="0" w:color="auto"/>
        <w:left w:val="none" w:sz="0" w:space="0" w:color="auto"/>
        <w:bottom w:val="none" w:sz="0" w:space="0" w:color="auto"/>
        <w:right w:val="none" w:sz="0" w:space="0" w:color="auto"/>
      </w:divBdr>
      <w:divsChild>
        <w:div w:id="152650391">
          <w:marLeft w:val="0"/>
          <w:marRight w:val="0"/>
          <w:marTop w:val="0"/>
          <w:marBottom w:val="0"/>
          <w:divBdr>
            <w:top w:val="none" w:sz="0" w:space="0" w:color="auto"/>
            <w:left w:val="none" w:sz="0" w:space="0" w:color="auto"/>
            <w:bottom w:val="none" w:sz="0" w:space="0" w:color="auto"/>
            <w:right w:val="none" w:sz="0" w:space="0" w:color="auto"/>
          </w:divBdr>
          <w:divsChild>
            <w:div w:id="1883977960">
              <w:marLeft w:val="0"/>
              <w:marRight w:val="0"/>
              <w:marTop w:val="0"/>
              <w:marBottom w:val="0"/>
              <w:divBdr>
                <w:top w:val="none" w:sz="0" w:space="0" w:color="auto"/>
                <w:left w:val="none" w:sz="0" w:space="0" w:color="auto"/>
                <w:bottom w:val="none" w:sz="0" w:space="0" w:color="auto"/>
                <w:right w:val="none" w:sz="0" w:space="0" w:color="auto"/>
              </w:divBdr>
            </w:div>
            <w:div w:id="618536992">
              <w:marLeft w:val="0"/>
              <w:marRight w:val="0"/>
              <w:marTop w:val="0"/>
              <w:marBottom w:val="0"/>
              <w:divBdr>
                <w:top w:val="none" w:sz="0" w:space="0" w:color="auto"/>
                <w:left w:val="none" w:sz="0" w:space="0" w:color="auto"/>
                <w:bottom w:val="none" w:sz="0" w:space="0" w:color="auto"/>
                <w:right w:val="none" w:sz="0" w:space="0" w:color="auto"/>
              </w:divBdr>
            </w:div>
            <w:div w:id="43793530">
              <w:marLeft w:val="0"/>
              <w:marRight w:val="0"/>
              <w:marTop w:val="0"/>
              <w:marBottom w:val="0"/>
              <w:divBdr>
                <w:top w:val="none" w:sz="0" w:space="0" w:color="auto"/>
                <w:left w:val="none" w:sz="0" w:space="0" w:color="auto"/>
                <w:bottom w:val="none" w:sz="0" w:space="0" w:color="auto"/>
                <w:right w:val="none" w:sz="0" w:space="0" w:color="auto"/>
              </w:divBdr>
            </w:div>
            <w:div w:id="10007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739">
      <w:bodyDiv w:val="1"/>
      <w:marLeft w:val="0"/>
      <w:marRight w:val="0"/>
      <w:marTop w:val="0"/>
      <w:marBottom w:val="0"/>
      <w:divBdr>
        <w:top w:val="none" w:sz="0" w:space="0" w:color="auto"/>
        <w:left w:val="none" w:sz="0" w:space="0" w:color="auto"/>
        <w:bottom w:val="none" w:sz="0" w:space="0" w:color="auto"/>
        <w:right w:val="none" w:sz="0" w:space="0" w:color="auto"/>
      </w:divBdr>
      <w:divsChild>
        <w:div w:id="536313452">
          <w:marLeft w:val="0"/>
          <w:marRight w:val="0"/>
          <w:marTop w:val="0"/>
          <w:marBottom w:val="0"/>
          <w:divBdr>
            <w:top w:val="none" w:sz="0" w:space="0" w:color="auto"/>
            <w:left w:val="none" w:sz="0" w:space="0" w:color="auto"/>
            <w:bottom w:val="none" w:sz="0" w:space="0" w:color="auto"/>
            <w:right w:val="none" w:sz="0" w:space="0" w:color="auto"/>
          </w:divBdr>
          <w:divsChild>
            <w:div w:id="17118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11453">
      <w:bodyDiv w:val="1"/>
      <w:marLeft w:val="0"/>
      <w:marRight w:val="0"/>
      <w:marTop w:val="0"/>
      <w:marBottom w:val="0"/>
      <w:divBdr>
        <w:top w:val="none" w:sz="0" w:space="0" w:color="auto"/>
        <w:left w:val="none" w:sz="0" w:space="0" w:color="auto"/>
        <w:bottom w:val="none" w:sz="0" w:space="0" w:color="auto"/>
        <w:right w:val="none" w:sz="0" w:space="0" w:color="auto"/>
      </w:divBdr>
      <w:divsChild>
        <w:div w:id="87971286">
          <w:marLeft w:val="0"/>
          <w:marRight w:val="0"/>
          <w:marTop w:val="0"/>
          <w:marBottom w:val="0"/>
          <w:divBdr>
            <w:top w:val="none" w:sz="0" w:space="0" w:color="auto"/>
            <w:left w:val="none" w:sz="0" w:space="0" w:color="auto"/>
            <w:bottom w:val="none" w:sz="0" w:space="0" w:color="auto"/>
            <w:right w:val="none" w:sz="0" w:space="0" w:color="auto"/>
          </w:divBdr>
        </w:div>
        <w:div w:id="536742961">
          <w:marLeft w:val="0"/>
          <w:marRight w:val="0"/>
          <w:marTop w:val="0"/>
          <w:marBottom w:val="0"/>
          <w:divBdr>
            <w:top w:val="none" w:sz="0" w:space="0" w:color="auto"/>
            <w:left w:val="none" w:sz="0" w:space="0" w:color="auto"/>
            <w:bottom w:val="none" w:sz="0" w:space="0" w:color="auto"/>
            <w:right w:val="none" w:sz="0" w:space="0" w:color="auto"/>
          </w:divBdr>
        </w:div>
        <w:div w:id="748160838">
          <w:marLeft w:val="0"/>
          <w:marRight w:val="0"/>
          <w:marTop w:val="0"/>
          <w:marBottom w:val="0"/>
          <w:divBdr>
            <w:top w:val="none" w:sz="0" w:space="0" w:color="auto"/>
            <w:left w:val="none" w:sz="0" w:space="0" w:color="auto"/>
            <w:bottom w:val="none" w:sz="0" w:space="0" w:color="auto"/>
            <w:right w:val="none" w:sz="0" w:space="0" w:color="auto"/>
          </w:divBdr>
        </w:div>
        <w:div w:id="432438929">
          <w:marLeft w:val="0"/>
          <w:marRight w:val="0"/>
          <w:marTop w:val="0"/>
          <w:marBottom w:val="0"/>
          <w:divBdr>
            <w:top w:val="none" w:sz="0" w:space="0" w:color="auto"/>
            <w:left w:val="none" w:sz="0" w:space="0" w:color="auto"/>
            <w:bottom w:val="none" w:sz="0" w:space="0" w:color="auto"/>
            <w:right w:val="none" w:sz="0" w:space="0" w:color="auto"/>
          </w:divBdr>
        </w:div>
      </w:divsChild>
    </w:div>
    <w:div w:id="1187062735">
      <w:bodyDiv w:val="1"/>
      <w:marLeft w:val="0"/>
      <w:marRight w:val="0"/>
      <w:marTop w:val="0"/>
      <w:marBottom w:val="0"/>
      <w:divBdr>
        <w:top w:val="none" w:sz="0" w:space="0" w:color="auto"/>
        <w:left w:val="none" w:sz="0" w:space="0" w:color="auto"/>
        <w:bottom w:val="none" w:sz="0" w:space="0" w:color="auto"/>
        <w:right w:val="none" w:sz="0" w:space="0" w:color="auto"/>
      </w:divBdr>
    </w:div>
    <w:div w:id="1682703711">
      <w:bodyDiv w:val="1"/>
      <w:marLeft w:val="0"/>
      <w:marRight w:val="0"/>
      <w:marTop w:val="0"/>
      <w:marBottom w:val="0"/>
      <w:divBdr>
        <w:top w:val="none" w:sz="0" w:space="0" w:color="auto"/>
        <w:left w:val="none" w:sz="0" w:space="0" w:color="auto"/>
        <w:bottom w:val="none" w:sz="0" w:space="0" w:color="auto"/>
        <w:right w:val="none" w:sz="0" w:space="0" w:color="auto"/>
      </w:divBdr>
      <w:divsChild>
        <w:div w:id="360740004">
          <w:marLeft w:val="0"/>
          <w:marRight w:val="0"/>
          <w:marTop w:val="0"/>
          <w:marBottom w:val="0"/>
          <w:divBdr>
            <w:top w:val="none" w:sz="0" w:space="0" w:color="auto"/>
            <w:left w:val="none" w:sz="0" w:space="0" w:color="auto"/>
            <w:bottom w:val="none" w:sz="0" w:space="0" w:color="auto"/>
            <w:right w:val="none" w:sz="0" w:space="0" w:color="auto"/>
          </w:divBdr>
          <w:divsChild>
            <w:div w:id="493881804">
              <w:marLeft w:val="0"/>
              <w:marRight w:val="0"/>
              <w:marTop w:val="0"/>
              <w:marBottom w:val="0"/>
              <w:divBdr>
                <w:top w:val="none" w:sz="0" w:space="0" w:color="auto"/>
                <w:left w:val="none" w:sz="0" w:space="0" w:color="auto"/>
                <w:bottom w:val="none" w:sz="0" w:space="0" w:color="auto"/>
                <w:right w:val="none" w:sz="0" w:space="0" w:color="auto"/>
              </w:divBdr>
            </w:div>
            <w:div w:id="1499035711">
              <w:marLeft w:val="0"/>
              <w:marRight w:val="0"/>
              <w:marTop w:val="0"/>
              <w:marBottom w:val="0"/>
              <w:divBdr>
                <w:top w:val="none" w:sz="0" w:space="0" w:color="auto"/>
                <w:left w:val="none" w:sz="0" w:space="0" w:color="auto"/>
                <w:bottom w:val="none" w:sz="0" w:space="0" w:color="auto"/>
                <w:right w:val="none" w:sz="0" w:space="0" w:color="auto"/>
              </w:divBdr>
            </w:div>
            <w:div w:id="1096289493">
              <w:marLeft w:val="0"/>
              <w:marRight w:val="0"/>
              <w:marTop w:val="0"/>
              <w:marBottom w:val="0"/>
              <w:divBdr>
                <w:top w:val="none" w:sz="0" w:space="0" w:color="auto"/>
                <w:left w:val="none" w:sz="0" w:space="0" w:color="auto"/>
                <w:bottom w:val="none" w:sz="0" w:space="0" w:color="auto"/>
                <w:right w:val="none" w:sz="0" w:space="0" w:color="auto"/>
              </w:divBdr>
            </w:div>
            <w:div w:id="1194146265">
              <w:marLeft w:val="0"/>
              <w:marRight w:val="0"/>
              <w:marTop w:val="0"/>
              <w:marBottom w:val="0"/>
              <w:divBdr>
                <w:top w:val="none" w:sz="0" w:space="0" w:color="auto"/>
                <w:left w:val="none" w:sz="0" w:space="0" w:color="auto"/>
                <w:bottom w:val="none" w:sz="0" w:space="0" w:color="auto"/>
                <w:right w:val="none" w:sz="0" w:space="0" w:color="auto"/>
              </w:divBdr>
            </w:div>
            <w:div w:id="14511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9C58F52C93548845CCCB59578AD2C" ma:contentTypeVersion="10" ma:contentTypeDescription="Create a new document." ma:contentTypeScope="" ma:versionID="0bbdb7ad8d6106b320c54cb136c6fce4">
  <xsd:schema xmlns:xsd="http://www.w3.org/2001/XMLSchema" xmlns:xs="http://www.w3.org/2001/XMLSchema" xmlns:p="http://schemas.microsoft.com/office/2006/metadata/properties" xmlns:ns2="9fcdf280-26ce-4ded-ac66-85ca9a77751c" xmlns:ns3="94c440a1-7b33-409d-914f-d28ebe05b8d5" targetNamespace="http://schemas.microsoft.com/office/2006/metadata/properties" ma:root="true" ma:fieldsID="70704e0eb821c9aa5b7dcbe199a40f26" ns2:_="" ns3:_="">
    <xsd:import namespace="9fcdf280-26ce-4ded-ac66-85ca9a77751c"/>
    <xsd:import namespace="94c440a1-7b33-409d-914f-d28ebe05b8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df280-26ce-4ded-ac66-85ca9a777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c440a1-7b33-409d-914f-d28ebe05b8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AA8D20-39EB-4190-A66D-2656D71271FC}"/>
</file>

<file path=customXml/itemProps2.xml><?xml version="1.0" encoding="utf-8"?>
<ds:datastoreItem xmlns:ds="http://schemas.openxmlformats.org/officeDocument/2006/customXml" ds:itemID="{9ED8A485-4A6F-4A08-9DDB-DDA6F15D83E9}"/>
</file>

<file path=customXml/itemProps3.xml><?xml version="1.0" encoding="utf-8"?>
<ds:datastoreItem xmlns:ds="http://schemas.openxmlformats.org/officeDocument/2006/customXml" ds:itemID="{5578D89B-C73B-4388-A45A-EDCD19573C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ASISH</dc:creator>
  <keywords/>
  <dc:description/>
  <lastModifiedBy>GANNABATHULA SAI KANTH PUSHKAR  20BCN7119</lastModifiedBy>
  <revision>5</revision>
  <dcterms:created xsi:type="dcterms:W3CDTF">2022-05-27T15:55:00.0000000Z</dcterms:created>
  <dcterms:modified xsi:type="dcterms:W3CDTF">2022-05-27T16:43:28.5539511Z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0x01010069C9C58F52C93548845CCCB59578AD2C</vt:lpwstr>
  </property>
</Properties>
</file>